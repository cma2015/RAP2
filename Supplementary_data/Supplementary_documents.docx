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53" w14:textId="77777777" w:rsidR="00363B48" w:rsidRDefault="00363B48" w:rsidP="00363B48">
      <w:pPr>
        <w:spacing w:line="360" w:lineRule="auto"/>
        <w:jc w:val="center"/>
        <w:rPr>
          <w:b/>
          <w:i/>
          <w:sz w:val="28"/>
          <w:szCs w:val="28"/>
        </w:rPr>
      </w:pPr>
      <w:r w:rsidRPr="003D1E18">
        <w:rPr>
          <w:b/>
          <w:i/>
          <w:sz w:val="28"/>
          <w:szCs w:val="28"/>
        </w:rPr>
        <w:t>Supplementary Materials</w:t>
      </w:r>
    </w:p>
    <w:p w14:paraId="1581CC27" w14:textId="77777777" w:rsidR="008D66D0" w:rsidRDefault="008D66D0" w:rsidP="008D66D0">
      <w:pPr>
        <w:spacing w:line="360" w:lineRule="auto"/>
        <w:rPr>
          <w:b/>
          <w:kern w:val="0"/>
          <w:sz w:val="24"/>
          <w:szCs w:val="24"/>
        </w:rPr>
      </w:pPr>
    </w:p>
    <w:p w14:paraId="4151236D" w14:textId="77777777" w:rsidR="00363B48" w:rsidRPr="00223575" w:rsidRDefault="00363B48" w:rsidP="00363B48">
      <w:pPr>
        <w:spacing w:line="360" w:lineRule="auto"/>
        <w:jc w:val="left"/>
        <w:rPr>
          <w:ins w:id="0" w:author="作者"/>
          <w:rFonts w:eastAsiaTheme="minorEastAsia"/>
          <w:b/>
          <w:sz w:val="28"/>
          <w:szCs w:val="28"/>
        </w:rPr>
      </w:pPr>
      <w:ins w:id="1" w:author="作者">
        <w:r w:rsidRPr="00783645">
          <w:rPr>
            <w:rFonts w:eastAsiaTheme="minorEastAsia"/>
            <w:b/>
            <w:sz w:val="28"/>
            <w:szCs w:val="28"/>
          </w:rPr>
          <w:t xml:space="preserve">easyMF enables </w:t>
        </w:r>
        <w:r w:rsidRPr="00223575">
          <w:rPr>
            <w:rFonts w:eastAsiaTheme="minorEastAsia"/>
            <w:b/>
            <w:sz w:val="28"/>
            <w:szCs w:val="28"/>
          </w:rPr>
          <w:t>matrix factorization-based biological discovery from large-scale transcriptome data</w:t>
        </w:r>
      </w:ins>
    </w:p>
    <w:p w14:paraId="1DC9A271" w14:textId="77777777" w:rsidR="00252E0B" w:rsidRPr="00363B48" w:rsidRDefault="00252E0B" w:rsidP="00252E0B">
      <w:pPr>
        <w:spacing w:line="360" w:lineRule="auto"/>
        <w:rPr>
          <w:color w:val="000000" w:themeColor="text1"/>
          <w:sz w:val="24"/>
          <w:szCs w:val="24"/>
        </w:rPr>
      </w:pPr>
    </w:p>
    <w:p w14:paraId="70C6BC92" w14:textId="77777777" w:rsidR="00363B48" w:rsidRPr="00223575" w:rsidRDefault="00363B48" w:rsidP="00363B48">
      <w:pPr>
        <w:spacing w:line="360" w:lineRule="auto"/>
        <w:rPr>
          <w:ins w:id="2" w:author="作者"/>
          <w:rFonts w:eastAsiaTheme="minorEastAsia" w:cstheme="minorBidi"/>
          <w:szCs w:val="21"/>
        </w:rPr>
      </w:pPr>
      <w:ins w:id="3" w:author="作者">
        <w:r w:rsidRPr="00223575">
          <w:rPr>
            <w:rFonts w:eastAsiaTheme="minorEastAsia" w:cstheme="minorBidi"/>
            <w:szCs w:val="21"/>
          </w:rPr>
          <w:t>Wenlong Ma</w:t>
        </w:r>
        <w:r w:rsidRPr="00FD7ACE">
          <w:rPr>
            <w:rFonts w:hint="eastAsia"/>
            <w:lang w:eastAsia="en-US"/>
          </w:rPr>
          <w:t>*</w:t>
        </w:r>
        <w:r w:rsidRPr="00223575">
          <w:rPr>
            <w:rFonts w:eastAsiaTheme="minorEastAsia" w:cstheme="minorBidi"/>
            <w:szCs w:val="21"/>
          </w:rPr>
          <w:t>, Siyuan Chen</w:t>
        </w:r>
        <w:r w:rsidRPr="00FD7ACE">
          <w:rPr>
            <w:rFonts w:hint="eastAsia"/>
            <w:lang w:eastAsia="en-US"/>
          </w:rPr>
          <w:t>*</w:t>
        </w:r>
        <w:r w:rsidRPr="00223575">
          <w:rPr>
            <w:rFonts w:eastAsiaTheme="minorEastAsia" w:cstheme="minorBidi"/>
            <w:szCs w:val="21"/>
          </w:rPr>
          <w:t>, Jingjing Zhai, Yuhong Qi, Shang Xie, Minggui Song, Chuang Ma</w:t>
        </w:r>
      </w:ins>
    </w:p>
    <w:p w14:paraId="133D2155" w14:textId="77777777" w:rsidR="00363B48" w:rsidRPr="004A6CF1" w:rsidDel="00701AC2" w:rsidRDefault="00363B48" w:rsidP="00363B48">
      <w:pPr>
        <w:spacing w:line="360" w:lineRule="auto"/>
        <w:rPr>
          <w:del w:id="4" w:author="作者"/>
          <w:color w:val="000000" w:themeColor="text1"/>
          <w:sz w:val="24"/>
          <w:szCs w:val="24"/>
        </w:rPr>
      </w:pPr>
      <w:del w:id="5" w:author="作者">
        <w:r w:rsidRPr="004A6CF1" w:rsidDel="00701AC2">
          <w:rPr>
            <w:color w:val="000000" w:themeColor="text1"/>
            <w:sz w:val="24"/>
            <w:szCs w:val="24"/>
          </w:rPr>
          <w:delText>Wenlong Ma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</w:delText>
        </w:r>
        <w:r w:rsidRPr="004A6CF1" w:rsidDel="00701AC2">
          <w:rPr>
            <w:vertAlign w:val="superscript"/>
          </w:rPr>
          <w:delText>#</w:delText>
        </w:r>
        <w:r w:rsidRPr="004A6CF1" w:rsidDel="00701AC2">
          <w:rPr>
            <w:color w:val="000000" w:themeColor="text1"/>
            <w:sz w:val="24"/>
            <w:szCs w:val="24"/>
          </w:rPr>
          <w:delText>, Siyuan Chen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1,2,</w:delText>
        </w:r>
        <w:r w:rsidRPr="004A6CF1" w:rsidDel="00701AC2">
          <w:rPr>
            <w:vertAlign w:val="superscript"/>
          </w:rPr>
          <w:delText>#</w:delText>
        </w:r>
        <w:r w:rsidRPr="004A6CF1" w:rsidDel="00701AC2">
          <w:rPr>
            <w:color w:val="000000" w:themeColor="text1"/>
            <w:sz w:val="24"/>
            <w:szCs w:val="24"/>
          </w:rPr>
          <w:delText>, Jingjing Zhai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</w:delText>
        </w:r>
        <w:r w:rsidRPr="004A6CF1" w:rsidDel="00701AC2">
          <w:rPr>
            <w:color w:val="000000" w:themeColor="text1"/>
            <w:sz w:val="24"/>
            <w:szCs w:val="24"/>
          </w:rPr>
          <w:delText>, Yuhong Qi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</w:delText>
        </w:r>
        <w:r w:rsidRPr="004A6CF1" w:rsidDel="00701AC2">
          <w:rPr>
            <w:color w:val="000000" w:themeColor="text1"/>
            <w:sz w:val="24"/>
            <w:szCs w:val="24"/>
          </w:rPr>
          <w:delText>, Shang Xie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</w:delText>
        </w:r>
        <w:r w:rsidRPr="004A6CF1" w:rsidDel="00701AC2">
          <w:rPr>
            <w:color w:val="000000" w:themeColor="text1"/>
            <w:sz w:val="24"/>
            <w:szCs w:val="24"/>
          </w:rPr>
          <w:delText>, Minggui Song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</w:delText>
        </w:r>
        <w:r w:rsidRPr="004A6CF1" w:rsidDel="00701AC2">
          <w:rPr>
            <w:color w:val="000000" w:themeColor="text1"/>
            <w:sz w:val="24"/>
            <w:szCs w:val="24"/>
          </w:rPr>
          <w:delText>, Chuang Ma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1,2,*</w:delText>
        </w:r>
      </w:del>
    </w:p>
    <w:p w14:paraId="2B3469C2" w14:textId="77777777" w:rsidR="00363B48" w:rsidRPr="004A6CF1" w:rsidRDefault="00363B48" w:rsidP="00363B48">
      <w:pPr>
        <w:spacing w:line="360" w:lineRule="auto"/>
        <w:rPr>
          <w:sz w:val="24"/>
          <w:szCs w:val="24"/>
        </w:rPr>
      </w:pPr>
    </w:p>
    <w:p w14:paraId="14CA13F1" w14:textId="77777777" w:rsidR="00363B48" w:rsidRPr="00FD7ACE" w:rsidRDefault="00363B48" w:rsidP="00363B48">
      <w:pPr>
        <w:spacing w:line="360" w:lineRule="auto"/>
        <w:rPr>
          <w:ins w:id="6" w:author="作者"/>
          <w:b/>
          <w:sz w:val="20"/>
          <w:szCs w:val="20"/>
        </w:rPr>
      </w:pPr>
      <w:ins w:id="7" w:author="作者">
        <w:r w:rsidRPr="00FD7ACE">
          <w:rPr>
            <w:lang w:eastAsia="en-US"/>
          </w:rPr>
          <w:t>Corresponding Author</w:t>
        </w:r>
        <w:r w:rsidRPr="00FD7ACE">
          <w:rPr>
            <w:rFonts w:hint="eastAsia"/>
            <w:lang w:eastAsia="en-US"/>
          </w:rPr>
          <w:t xml:space="preserve">: </w:t>
        </w:r>
        <w:r w:rsidRPr="00FD7ACE">
          <w:rPr>
            <w:lang w:eastAsia="en-US"/>
          </w:rPr>
          <w:t>Chuang Ma</w:t>
        </w:r>
        <w:r w:rsidRPr="00FD7ACE">
          <w:rPr>
            <w:rFonts w:hint="eastAsia"/>
          </w:rPr>
          <w:t xml:space="preserve">, </w:t>
        </w:r>
        <w:r w:rsidRPr="00FD7ACE">
          <w:rPr>
            <w:lang w:eastAsia="en-US"/>
          </w:rPr>
          <w:t xml:space="preserve">State Key Laboratory of Crop Stress Biology for Arid Areas, </w:t>
        </w:r>
        <w:r w:rsidRPr="00FD7ACE">
          <w:t xml:space="preserve">Center of Bioinformatics, </w:t>
        </w:r>
        <w:r w:rsidRPr="00FD7ACE">
          <w:rPr>
            <w:lang w:eastAsia="en-US"/>
          </w:rPr>
          <w:t>College of Life Sciences, Northwest A&amp;F University, Shaanxi, Yangling 712100, China</w:t>
        </w:r>
        <w:r w:rsidRPr="00FD7ACE">
          <w:rPr>
            <w:rFonts w:hint="eastAsia"/>
          </w:rPr>
          <w:t xml:space="preserve">. </w:t>
        </w:r>
        <w:r w:rsidRPr="00FD7ACE">
          <w:rPr>
            <w:lang w:eastAsia="en-US"/>
          </w:rPr>
          <w:t>Tel</w:t>
        </w:r>
        <w:r w:rsidRPr="00FD7ACE">
          <w:rPr>
            <w:rFonts w:hint="eastAsia"/>
          </w:rPr>
          <w:t>.</w:t>
        </w:r>
        <w:r w:rsidRPr="00FD7ACE">
          <w:rPr>
            <w:lang w:eastAsia="en-US"/>
          </w:rPr>
          <w:t>: +86-</w:t>
        </w:r>
        <w:r w:rsidRPr="00FD7ACE">
          <w:rPr>
            <w:rFonts w:hint="eastAsia"/>
          </w:rPr>
          <w:t xml:space="preserve">29-87091109; </w:t>
        </w:r>
        <w:r w:rsidRPr="00FD7ACE">
          <w:rPr>
            <w:lang w:eastAsia="en-US"/>
          </w:rPr>
          <w:t>Email: chuangma2006@gmail.com</w:t>
        </w:r>
        <w:r w:rsidRPr="00FD7ACE">
          <w:t>; cma@nwafu.edu.cn</w:t>
        </w:r>
      </w:ins>
    </w:p>
    <w:p w14:paraId="276BBD93" w14:textId="77777777" w:rsidR="00363B48" w:rsidRPr="00FD7ACE" w:rsidRDefault="00363B48" w:rsidP="00363B48">
      <w:pPr>
        <w:spacing w:line="360" w:lineRule="auto"/>
        <w:rPr>
          <w:ins w:id="8" w:author="作者"/>
          <w:lang w:eastAsia="en-US"/>
        </w:rPr>
      </w:pPr>
      <w:ins w:id="9" w:author="作者">
        <w:r w:rsidRPr="00FD7ACE">
          <w:rPr>
            <w:rFonts w:hint="eastAsia"/>
            <w:lang w:eastAsia="en-US"/>
          </w:rPr>
          <w:t>*These authors contributed equally to this work.</w:t>
        </w:r>
      </w:ins>
    </w:p>
    <w:p w14:paraId="139B2C61" w14:textId="54CC77B2" w:rsidR="008D66D0" w:rsidRDefault="008D66D0" w:rsidP="00395C88">
      <w:pPr>
        <w:spacing w:line="360" w:lineRule="auto"/>
        <w:rPr>
          <w:ins w:id="10" w:author="chenzhuod" w:date="2021-01-13T10:12:00Z"/>
          <w:b/>
          <w:sz w:val="24"/>
          <w:szCs w:val="24"/>
        </w:rPr>
      </w:pPr>
    </w:p>
    <w:p w14:paraId="28905A5B" w14:textId="77777777" w:rsidR="00B911E8" w:rsidRPr="003D1E18" w:rsidRDefault="00B911E8" w:rsidP="00B911E8">
      <w:pPr>
        <w:autoSpaceDE w:val="0"/>
        <w:autoSpaceDN w:val="0"/>
        <w:adjustRightInd w:val="0"/>
        <w:spacing w:line="360" w:lineRule="auto"/>
        <w:jc w:val="left"/>
        <w:rPr>
          <w:ins w:id="11" w:author="chenzhuod" w:date="2021-01-13T10:12:00Z"/>
          <w:b/>
          <w:color w:val="000000" w:themeColor="text1"/>
          <w:sz w:val="24"/>
          <w:szCs w:val="24"/>
        </w:rPr>
      </w:pPr>
      <w:ins w:id="12" w:author="chenzhuod" w:date="2021-01-13T10:12:00Z">
        <w:r w:rsidRPr="003D1E18">
          <w:rPr>
            <w:b/>
            <w:color w:val="000000" w:themeColor="text1"/>
            <w:sz w:val="24"/>
            <w:szCs w:val="24"/>
          </w:rPr>
          <w:t>Supplementary Figures and Tables are available online at the website of the easyMF project (</w:t>
        </w:r>
        <w:r w:rsidRPr="003D1E18">
          <w:rPr>
            <w:b/>
            <w:sz w:val="24"/>
            <w:szCs w:val="24"/>
          </w:rPr>
          <w:t>https://github.com/cma2015/easyMF</w:t>
        </w:r>
        <w:r w:rsidRPr="003D1E18">
          <w:rPr>
            <w:b/>
            <w:color w:val="000000" w:themeColor="text1"/>
            <w:sz w:val="24"/>
            <w:szCs w:val="24"/>
          </w:rPr>
          <w:t>).</w:t>
        </w:r>
      </w:ins>
    </w:p>
    <w:p w14:paraId="44E71665" w14:textId="77777777" w:rsidR="00B911E8" w:rsidRDefault="00B911E8" w:rsidP="00B911E8">
      <w:pPr>
        <w:spacing w:line="360" w:lineRule="auto"/>
        <w:rPr>
          <w:ins w:id="13" w:author="chenzhuod" w:date="2021-01-13T10:12:00Z"/>
          <w:b/>
          <w:sz w:val="24"/>
          <w:szCs w:val="24"/>
        </w:rPr>
      </w:pPr>
    </w:p>
    <w:p w14:paraId="70530983" w14:textId="77777777" w:rsidR="00B911E8" w:rsidRPr="003D1E18" w:rsidRDefault="00B911E8" w:rsidP="00B911E8">
      <w:pPr>
        <w:outlineLvl w:val="0"/>
        <w:rPr>
          <w:ins w:id="14" w:author="chenzhuod" w:date="2021-01-13T10:12:00Z"/>
          <w:b/>
          <w:sz w:val="28"/>
          <w:szCs w:val="28"/>
        </w:rPr>
      </w:pPr>
      <w:ins w:id="15" w:author="chenzhuod" w:date="2021-01-13T10:12:00Z">
        <w:r w:rsidRPr="003D1E18">
          <w:rPr>
            <w:b/>
            <w:sz w:val="28"/>
            <w:szCs w:val="28"/>
          </w:rPr>
          <w:t>Supplementary</w:t>
        </w:r>
        <w:r w:rsidRPr="003D1E18">
          <w:rPr>
            <w:rFonts w:hint="eastAsia"/>
            <w:b/>
            <w:sz w:val="28"/>
            <w:szCs w:val="28"/>
          </w:rPr>
          <w:t xml:space="preserve"> Table Legends</w:t>
        </w:r>
      </w:ins>
    </w:p>
    <w:p w14:paraId="3CA0EB37" w14:textId="77777777" w:rsidR="00B911E8" w:rsidRPr="003F5794" w:rsidRDefault="00B911E8" w:rsidP="00B911E8">
      <w:pPr>
        <w:spacing w:line="360" w:lineRule="auto"/>
        <w:rPr>
          <w:ins w:id="16" w:author="chenzhuod" w:date="2021-01-13T10:12:00Z"/>
          <w:szCs w:val="21"/>
        </w:rPr>
      </w:pPr>
      <w:ins w:id="17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1. </w:t>
        </w:r>
        <w:r w:rsidRPr="003F5794">
          <w:rPr>
            <w:szCs w:val="21"/>
          </w:rPr>
          <w:t>Summary of MF-based software tools</w:t>
        </w:r>
      </w:ins>
    </w:p>
    <w:p w14:paraId="046C63F1" w14:textId="77777777" w:rsidR="00B911E8" w:rsidRPr="003F5794" w:rsidRDefault="00B911E8" w:rsidP="00B911E8">
      <w:pPr>
        <w:spacing w:line="360" w:lineRule="auto"/>
        <w:rPr>
          <w:ins w:id="18" w:author="chenzhuod" w:date="2021-01-13T10:12:00Z"/>
          <w:szCs w:val="21"/>
        </w:rPr>
      </w:pPr>
      <w:ins w:id="19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2. </w:t>
        </w:r>
        <w:r w:rsidRPr="003F5794">
          <w:rPr>
            <w:szCs w:val="21"/>
          </w:rPr>
          <w:t>Description of functional modules in easyMF</w:t>
        </w:r>
      </w:ins>
    </w:p>
    <w:p w14:paraId="4D42C88D" w14:textId="77777777" w:rsidR="00B911E8" w:rsidRPr="003F5794" w:rsidRDefault="00B911E8" w:rsidP="00B911E8">
      <w:pPr>
        <w:spacing w:line="360" w:lineRule="auto"/>
        <w:rPr>
          <w:ins w:id="20" w:author="chenzhuod" w:date="2021-01-13T10:12:00Z"/>
          <w:szCs w:val="21"/>
        </w:rPr>
      </w:pPr>
      <w:ins w:id="21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3. </w:t>
        </w:r>
        <w:r w:rsidRPr="003F5794">
          <w:rPr>
            <w:szCs w:val="21"/>
          </w:rPr>
          <w:t>Summary of 940 maize RNA-Seq datasets used in this study</w:t>
        </w:r>
      </w:ins>
    </w:p>
    <w:p w14:paraId="1614A550" w14:textId="77777777" w:rsidR="00B911E8" w:rsidRPr="003F5794" w:rsidRDefault="00B911E8" w:rsidP="00B911E8">
      <w:pPr>
        <w:spacing w:line="360" w:lineRule="auto"/>
        <w:rPr>
          <w:ins w:id="22" w:author="chenzhuod" w:date="2021-01-13T10:12:00Z"/>
          <w:b/>
          <w:szCs w:val="21"/>
        </w:rPr>
      </w:pPr>
      <w:ins w:id="23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4. </w:t>
        </w:r>
        <w:r w:rsidRPr="003F5794">
          <w:rPr>
            <w:szCs w:val="21"/>
          </w:rPr>
          <w:t>Summary of 75 GO terms used to evaluate the performance of gene prioritization methods</w:t>
        </w:r>
      </w:ins>
    </w:p>
    <w:p w14:paraId="3116AA9B" w14:textId="77777777" w:rsidR="00B911E8" w:rsidRPr="003F5794" w:rsidRDefault="00B911E8" w:rsidP="00B911E8">
      <w:pPr>
        <w:spacing w:line="360" w:lineRule="auto"/>
        <w:rPr>
          <w:ins w:id="24" w:author="chenzhuod" w:date="2021-01-13T10:12:00Z"/>
          <w:szCs w:val="21"/>
        </w:rPr>
      </w:pPr>
      <w:ins w:id="25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5. </w:t>
        </w:r>
        <w:r w:rsidRPr="003F5794">
          <w:rPr>
            <w:szCs w:val="21"/>
          </w:rPr>
          <w:t xml:space="preserve">List of 70 experimentally validated genes </w:t>
        </w:r>
        <w:r w:rsidRPr="003F5794">
          <w:rPr>
            <w:color w:val="000000" w:themeColor="text1"/>
            <w:szCs w:val="21"/>
          </w:rPr>
          <w:t xml:space="preserve">functionalized </w:t>
        </w:r>
        <w:r w:rsidRPr="003F5794">
          <w:rPr>
            <w:szCs w:val="21"/>
          </w:rPr>
          <w:t>in maize seed development</w:t>
        </w:r>
      </w:ins>
    </w:p>
    <w:p w14:paraId="4D9BCD28" w14:textId="77777777" w:rsidR="00B911E8" w:rsidRPr="003F5794" w:rsidRDefault="00B911E8" w:rsidP="00B911E8">
      <w:pPr>
        <w:spacing w:line="360" w:lineRule="auto"/>
        <w:rPr>
          <w:ins w:id="26" w:author="chenzhuod" w:date="2021-01-13T10:12:00Z"/>
          <w:szCs w:val="21"/>
        </w:rPr>
      </w:pPr>
      <w:ins w:id="27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6. </w:t>
        </w:r>
        <w:r w:rsidRPr="003F5794">
          <w:rPr>
            <w:szCs w:val="21"/>
          </w:rPr>
          <w:t>Genome-wide prioritization of candidate seed-related genes using easyMF and MaizeNet</w:t>
        </w:r>
      </w:ins>
    </w:p>
    <w:p w14:paraId="6D1A50FE" w14:textId="77777777" w:rsidR="00B911E8" w:rsidRPr="003F5794" w:rsidRDefault="00B911E8" w:rsidP="00B911E8">
      <w:pPr>
        <w:spacing w:line="360" w:lineRule="auto"/>
        <w:rPr>
          <w:ins w:id="28" w:author="chenzhuod" w:date="2021-01-13T10:12:00Z"/>
          <w:szCs w:val="21"/>
        </w:rPr>
      </w:pPr>
      <w:ins w:id="29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>7.</w:t>
        </w:r>
        <w:r w:rsidRPr="003F5794">
          <w:rPr>
            <w:szCs w:val="21"/>
          </w:rPr>
          <w:t xml:space="preserve"> List of signature genes identified from gene expression matrix G</w:t>
        </w:r>
        <w:r w:rsidRPr="003F5794">
          <w:rPr>
            <w:szCs w:val="21"/>
            <w:vertAlign w:val="subscript"/>
          </w:rPr>
          <w:t>1</w:t>
        </w:r>
        <w:r w:rsidRPr="003F5794">
          <w:rPr>
            <w:szCs w:val="21"/>
          </w:rPr>
          <w:t>, G</w:t>
        </w:r>
        <w:r w:rsidRPr="003F5794">
          <w:rPr>
            <w:szCs w:val="21"/>
            <w:vertAlign w:val="subscript"/>
          </w:rPr>
          <w:t>t</w:t>
        </w:r>
        <w:r w:rsidRPr="003F5794">
          <w:rPr>
            <w:szCs w:val="21"/>
          </w:rPr>
          <w:t xml:space="preserve">, </w:t>
        </w:r>
        <w:r w:rsidRPr="003F5794">
          <w:rPr>
            <w:szCs w:val="21"/>
          </w:rPr>
          <w:lastRenderedPageBreak/>
          <w:t>and G</w:t>
        </w:r>
        <w:r w:rsidRPr="003F5794">
          <w:rPr>
            <w:szCs w:val="21"/>
            <w:vertAlign w:val="subscript"/>
          </w:rPr>
          <w:t>s</w:t>
        </w:r>
      </w:ins>
    </w:p>
    <w:p w14:paraId="25A21BD5" w14:textId="77777777" w:rsidR="00B911E8" w:rsidRPr="003F5794" w:rsidRDefault="00B911E8" w:rsidP="00B911E8">
      <w:pPr>
        <w:spacing w:line="360" w:lineRule="auto"/>
        <w:rPr>
          <w:ins w:id="30" w:author="chenzhuod" w:date="2021-01-13T10:12:00Z"/>
          <w:szCs w:val="21"/>
        </w:rPr>
      </w:pPr>
      <w:ins w:id="31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8. </w:t>
        </w:r>
        <w:r w:rsidRPr="003F5794">
          <w:rPr>
            <w:szCs w:val="21"/>
          </w:rPr>
          <w:t>GO enrichments of signature genes identified from gene expression matrix G</w:t>
        </w:r>
        <w:r w:rsidRPr="003F5794">
          <w:rPr>
            <w:szCs w:val="21"/>
            <w:vertAlign w:val="subscript"/>
          </w:rPr>
          <w:t>t</w:t>
        </w:r>
      </w:ins>
    </w:p>
    <w:p w14:paraId="57128216" w14:textId="77777777" w:rsidR="00B911E8" w:rsidRPr="003F5794" w:rsidRDefault="00B911E8" w:rsidP="00B911E8">
      <w:pPr>
        <w:spacing w:line="360" w:lineRule="auto"/>
        <w:rPr>
          <w:ins w:id="32" w:author="chenzhuod" w:date="2021-01-13T10:12:00Z"/>
          <w:szCs w:val="21"/>
        </w:rPr>
      </w:pPr>
      <w:ins w:id="33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9. </w:t>
        </w:r>
        <w:r w:rsidRPr="003F5794">
          <w:rPr>
            <w:szCs w:val="21"/>
          </w:rPr>
          <w:t>GO enrichments of signature genes identified from gene expression matrix G</w:t>
        </w:r>
        <w:r w:rsidRPr="003F5794">
          <w:rPr>
            <w:szCs w:val="21"/>
            <w:vertAlign w:val="subscript"/>
          </w:rPr>
          <w:t>s</w:t>
        </w:r>
      </w:ins>
    </w:p>
    <w:p w14:paraId="7C15594F" w14:textId="77777777" w:rsidR="00B911E8" w:rsidRPr="003D1E18" w:rsidRDefault="00B911E8" w:rsidP="00B911E8">
      <w:pPr>
        <w:spacing w:line="360" w:lineRule="auto"/>
        <w:rPr>
          <w:ins w:id="34" w:author="chenzhuod" w:date="2021-01-13T10:12:00Z"/>
          <w:b/>
          <w:sz w:val="24"/>
          <w:szCs w:val="24"/>
        </w:rPr>
      </w:pPr>
    </w:p>
    <w:p w14:paraId="5A102B4D" w14:textId="77777777" w:rsidR="00B911E8" w:rsidRPr="003D1E18" w:rsidRDefault="00B911E8" w:rsidP="00B911E8">
      <w:pPr>
        <w:spacing w:line="360" w:lineRule="auto"/>
        <w:outlineLvl w:val="0"/>
        <w:rPr>
          <w:ins w:id="35" w:author="chenzhuod" w:date="2021-01-13T10:12:00Z"/>
          <w:b/>
          <w:sz w:val="28"/>
          <w:szCs w:val="28"/>
        </w:rPr>
      </w:pPr>
      <w:ins w:id="36" w:author="chenzhuod" w:date="2021-01-13T10:12:00Z">
        <w:r w:rsidRPr="003D1E18">
          <w:rPr>
            <w:rFonts w:hint="eastAsia"/>
            <w:b/>
            <w:sz w:val="28"/>
            <w:szCs w:val="28"/>
          </w:rPr>
          <w:t>Supplementary Figure Legends</w:t>
        </w:r>
      </w:ins>
    </w:p>
    <w:p w14:paraId="395A0FB3" w14:textId="77777777" w:rsidR="00B911E8" w:rsidRPr="003F5794" w:rsidRDefault="00B911E8" w:rsidP="00B911E8">
      <w:pPr>
        <w:spacing w:line="360" w:lineRule="auto"/>
        <w:rPr>
          <w:ins w:id="37" w:author="chenzhuod" w:date="2021-01-13T10:12:00Z"/>
          <w:szCs w:val="21"/>
        </w:rPr>
      </w:pPr>
      <w:ins w:id="38" w:author="chenzhuod" w:date="2021-01-13T10:12:00Z">
        <w:r w:rsidRPr="003F5794">
          <w:rPr>
            <w:b/>
            <w:color w:val="000000" w:themeColor="text1"/>
            <w:szCs w:val="21"/>
          </w:rPr>
          <w:t xml:space="preserve">Figure S1. </w:t>
        </w:r>
        <w:r w:rsidRPr="003F5794">
          <w:rPr>
            <w:bCs/>
            <w:szCs w:val="21"/>
          </w:rPr>
          <w:t>The bioinformatics pipeline for the generation of a gene expression matrix from RNA-Seq data</w:t>
        </w:r>
      </w:ins>
    </w:p>
    <w:p w14:paraId="4F1920FD" w14:textId="77777777" w:rsidR="00B911E8" w:rsidRPr="003F5794" w:rsidRDefault="00B911E8" w:rsidP="00B911E8">
      <w:pPr>
        <w:spacing w:line="360" w:lineRule="auto"/>
        <w:rPr>
          <w:ins w:id="39" w:author="chenzhuod" w:date="2021-01-13T10:12:00Z"/>
          <w:szCs w:val="21"/>
          <w:vertAlign w:val="subscript"/>
        </w:rPr>
      </w:pPr>
      <w:ins w:id="40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2. </w:t>
        </w:r>
        <w:r w:rsidRPr="003F5794">
          <w:rPr>
            <w:szCs w:val="21"/>
          </w:rPr>
          <w:t>Identification of signature genes using patternMarkers (A) and Pearson’s correlation coefficient (PCC) algorithm (B)</w:t>
        </w:r>
      </w:ins>
    </w:p>
    <w:p w14:paraId="12137762" w14:textId="77777777" w:rsidR="00B911E8" w:rsidRPr="003F5794" w:rsidRDefault="00B911E8" w:rsidP="00B911E8">
      <w:pPr>
        <w:spacing w:line="360" w:lineRule="auto"/>
        <w:rPr>
          <w:ins w:id="41" w:author="chenzhuod" w:date="2021-01-13T10:12:00Z"/>
          <w:szCs w:val="21"/>
        </w:rPr>
      </w:pPr>
      <w:ins w:id="42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3. </w:t>
        </w:r>
        <w:r w:rsidRPr="003F5794">
          <w:rPr>
            <w:szCs w:val="21"/>
          </w:rPr>
          <w:t>Prioritization of candidate genes involved in a pre-specific function</w:t>
        </w:r>
      </w:ins>
    </w:p>
    <w:p w14:paraId="0FD7AC8B" w14:textId="77777777" w:rsidR="00B911E8" w:rsidRPr="003F5794" w:rsidRDefault="00B911E8" w:rsidP="00B911E8">
      <w:pPr>
        <w:spacing w:line="360" w:lineRule="auto"/>
        <w:rPr>
          <w:ins w:id="43" w:author="chenzhuod" w:date="2021-01-13T10:12:00Z"/>
          <w:szCs w:val="21"/>
        </w:rPr>
      </w:pPr>
      <w:ins w:id="44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4. </w:t>
        </w:r>
        <w:r w:rsidRPr="003F5794">
          <w:rPr>
            <w:szCs w:val="21"/>
          </w:rPr>
          <w:t>PCA statistics of optimal metagenes. The blue and black dots represent the Cronbach's α value and the explained variance of each metagene, respectively. The red dots represent the cumulative explained variance. At the threshold of</w:t>
        </w:r>
        <w:r w:rsidRPr="003F5794">
          <w:rPr>
            <w:color w:val="000000" w:themeColor="text1"/>
            <w:kern w:val="0"/>
            <w:szCs w:val="21"/>
          </w:rPr>
          <w:t xml:space="preserve"> Cronbach’s </w:t>
        </w:r>
        <w:r w:rsidRPr="003F5794">
          <w:rPr>
            <w:i/>
            <w:color w:val="000000" w:themeColor="text1"/>
            <w:kern w:val="0"/>
            <w:szCs w:val="21"/>
          </w:rPr>
          <w:t>α</w:t>
        </w:r>
        <w:r w:rsidRPr="003F5794">
          <w:rPr>
            <w:szCs w:val="21"/>
          </w:rPr>
          <w:t xml:space="preserve"> of 0.7, easyMF generated 161 optimal metagenes, capturing 96.4% of the variation in gene expression</w:t>
        </w:r>
      </w:ins>
    </w:p>
    <w:p w14:paraId="6002FDFA" w14:textId="77777777" w:rsidR="00B911E8" w:rsidRPr="003F5794" w:rsidRDefault="00B911E8" w:rsidP="00B911E8">
      <w:pPr>
        <w:spacing w:line="360" w:lineRule="auto"/>
        <w:rPr>
          <w:ins w:id="45" w:author="chenzhuod" w:date="2021-01-13T10:12:00Z"/>
          <w:szCs w:val="21"/>
        </w:rPr>
      </w:pPr>
      <w:ins w:id="46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5. </w:t>
        </w:r>
        <w:r w:rsidRPr="003F5794">
          <w:rPr>
            <w:iCs/>
            <w:szCs w:val="21"/>
          </w:rPr>
          <w:t>Identification of cell types of unknown cells from single-cell RNA-Seq data</w:t>
        </w:r>
      </w:ins>
    </w:p>
    <w:p w14:paraId="6DD64379" w14:textId="77777777" w:rsidR="00B911E8" w:rsidRPr="003F5794" w:rsidRDefault="00B911E8" w:rsidP="00B911E8">
      <w:pPr>
        <w:spacing w:line="360" w:lineRule="auto"/>
        <w:rPr>
          <w:ins w:id="47" w:author="chenzhuod" w:date="2021-01-13T10:12:00Z"/>
          <w:szCs w:val="21"/>
        </w:rPr>
      </w:pPr>
      <w:ins w:id="48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6. </w:t>
        </w:r>
        <w:r w:rsidRPr="003F5794">
          <w:rPr>
            <w:szCs w:val="21"/>
          </w:rPr>
          <w:t xml:space="preserve">t-Distributed Stochastic Neighbor Embedding (t-SNE) dimensionality reduction of 4,043 single </w:t>
        </w:r>
        <w:r w:rsidRPr="003F5794">
          <w:rPr>
            <w:i/>
            <w:szCs w:val="21"/>
          </w:rPr>
          <w:t>Arabidopsis</w:t>
        </w:r>
        <w:r w:rsidRPr="003F5794">
          <w:rPr>
            <w:szCs w:val="21"/>
          </w:rPr>
          <w:t xml:space="preserve"> root cells, which are represented by individual points. All captured cells were clustered into 13 populations corresponding to six cell types</w:t>
        </w:r>
      </w:ins>
    </w:p>
    <w:p w14:paraId="4FE76920" w14:textId="77777777" w:rsidR="00B911E8" w:rsidRPr="003D1E18" w:rsidRDefault="00B911E8" w:rsidP="00B911E8">
      <w:pPr>
        <w:spacing w:line="360" w:lineRule="auto"/>
        <w:rPr>
          <w:ins w:id="49" w:author="chenzhuod" w:date="2021-01-13T10:12:00Z"/>
          <w:b/>
          <w:sz w:val="24"/>
          <w:szCs w:val="24"/>
        </w:rPr>
      </w:pPr>
    </w:p>
    <w:p w14:paraId="7BB8C750" w14:textId="77777777" w:rsidR="00B911E8" w:rsidRPr="003D1E18" w:rsidRDefault="00B911E8" w:rsidP="00B911E8">
      <w:pPr>
        <w:outlineLvl w:val="0"/>
        <w:rPr>
          <w:ins w:id="50" w:author="chenzhuod" w:date="2021-01-13T10:12:00Z"/>
          <w:b/>
          <w:sz w:val="28"/>
          <w:szCs w:val="28"/>
        </w:rPr>
      </w:pPr>
      <w:ins w:id="51" w:author="chenzhuod" w:date="2021-01-13T10:12:00Z">
        <w:r w:rsidRPr="003D1E18">
          <w:rPr>
            <w:b/>
            <w:sz w:val="28"/>
            <w:szCs w:val="28"/>
          </w:rPr>
          <w:t>Supplementary</w:t>
        </w:r>
        <w:r w:rsidRPr="003D1E18">
          <w:rPr>
            <w:rFonts w:hint="eastAsia"/>
            <w:b/>
            <w:sz w:val="28"/>
            <w:szCs w:val="28"/>
          </w:rPr>
          <w:t xml:space="preserve"> Documents</w:t>
        </w:r>
      </w:ins>
    </w:p>
    <w:p w14:paraId="43024AD9" w14:textId="77777777" w:rsidR="00395C88" w:rsidRPr="007101AD" w:rsidRDefault="00722CA6" w:rsidP="00395C8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395C88" w:rsidRPr="007101AD">
        <w:rPr>
          <w:rFonts w:hint="eastAsia"/>
          <w:b/>
          <w:sz w:val="24"/>
          <w:szCs w:val="24"/>
        </w:rPr>
        <w:t>Metagene</w:t>
      </w:r>
      <w:r w:rsidR="00395C88" w:rsidRPr="007101AD">
        <w:rPr>
          <w:b/>
          <w:sz w:val="24"/>
          <w:szCs w:val="24"/>
        </w:rPr>
        <w:t>-based pathway activity analysis</w:t>
      </w:r>
    </w:p>
    <w:p w14:paraId="49FE36DB" w14:textId="71B4B1C2" w:rsidR="00395C88" w:rsidRPr="000660FA" w:rsidRDefault="00395C88" w:rsidP="00395C88">
      <w:pPr>
        <w:spacing w:line="360" w:lineRule="auto"/>
        <w:rPr>
          <w:szCs w:val="21"/>
        </w:rPr>
      </w:pPr>
      <w:r w:rsidRPr="000660FA">
        <w:rPr>
          <w:szCs w:val="21"/>
        </w:rPr>
        <w:t>easyMF defined a pathway-level statistic to exam</w:t>
      </w:r>
      <w:r w:rsidRPr="000660FA">
        <w:rPr>
          <w:rFonts w:hint="eastAsia"/>
          <w:szCs w:val="21"/>
        </w:rPr>
        <w:t>ine</w:t>
      </w:r>
      <w:r w:rsidRPr="000660FA">
        <w:rPr>
          <w:szCs w:val="21"/>
        </w:rPr>
        <w:t xml:space="preserve"> a pathway activity for any gene set of interest. The analysis generally starts with an AM decomposed from a gene expression matrix, and two gene-level statistics are firstly calculated for background and case through Student’s t-test, respectively. To be specific, for background, difference in </w:t>
      </w:r>
      <w:r w:rsidRPr="000660FA">
        <w:rPr>
          <w:rFonts w:hint="eastAsia"/>
          <w:szCs w:val="21"/>
        </w:rPr>
        <w:t xml:space="preserve">the </w:t>
      </w:r>
      <w:r w:rsidRPr="000660FA">
        <w:rPr>
          <w:szCs w:val="21"/>
        </w:rPr>
        <w:t xml:space="preserve">distribution of AM coefficients between annotated genes in the pathway and remaining genes in </w:t>
      </w:r>
      <w:r w:rsidRPr="000660FA">
        <w:rPr>
          <w:rFonts w:hint="eastAsia"/>
          <w:szCs w:val="21"/>
        </w:rPr>
        <w:t xml:space="preserve">the </w:t>
      </w:r>
      <w:r w:rsidRPr="000660FA">
        <w:rPr>
          <w:szCs w:val="21"/>
        </w:rPr>
        <w:t xml:space="preserve">AM is estimated for each metagene, while a similar procedure was applied to user-specific gene set. The significance of </w:t>
      </w:r>
      <w:r w:rsidRPr="000660FA">
        <w:rPr>
          <w:szCs w:val="21"/>
        </w:rPr>
        <w:lastRenderedPageBreak/>
        <w:t>pathway activity is then estimated based on the two gene-level statistics using a paired Student’s t-test, and further adjusted as false discovery rate (FDR) through 1000 permutation</w:t>
      </w:r>
      <w:r w:rsidRPr="000660FA">
        <w:rPr>
          <w:rFonts w:hint="eastAsia"/>
          <w:szCs w:val="21"/>
        </w:rPr>
        <w:t>s</w:t>
      </w:r>
      <w:r w:rsidRPr="000660FA">
        <w:rPr>
          <w:szCs w:val="21"/>
        </w:rPr>
        <w:t>.</w:t>
      </w:r>
    </w:p>
    <w:p w14:paraId="388B4919" w14:textId="77777777" w:rsidR="00395C88" w:rsidRPr="000660FA" w:rsidRDefault="00395C88" w:rsidP="00395C88">
      <w:pPr>
        <w:spacing w:line="360" w:lineRule="auto"/>
        <w:rPr>
          <w:szCs w:val="21"/>
        </w:rPr>
      </w:pPr>
    </w:p>
    <w:p w14:paraId="5280203E" w14:textId="77777777" w:rsidR="00395C88" w:rsidRPr="000660FA" w:rsidRDefault="00722CA6" w:rsidP="00395C88">
      <w:pPr>
        <w:spacing w:line="360" w:lineRule="auto"/>
        <w:rPr>
          <w:b/>
          <w:bCs/>
          <w:szCs w:val="21"/>
        </w:rPr>
      </w:pPr>
      <w:r w:rsidRPr="000660FA">
        <w:rPr>
          <w:rFonts w:hint="eastAsia"/>
          <w:b/>
          <w:bCs/>
          <w:szCs w:val="21"/>
        </w:rPr>
        <w:t xml:space="preserve">2. </w:t>
      </w:r>
      <w:r w:rsidR="00395C88" w:rsidRPr="000660FA">
        <w:rPr>
          <w:rFonts w:hint="eastAsia"/>
          <w:b/>
          <w:bCs/>
          <w:szCs w:val="21"/>
        </w:rPr>
        <w:t>Metagene</w:t>
      </w:r>
      <w:r w:rsidR="00395C88" w:rsidRPr="000660FA">
        <w:rPr>
          <w:b/>
          <w:bCs/>
          <w:szCs w:val="21"/>
        </w:rPr>
        <w:t>-based single-cell transcriptomic data analysis</w:t>
      </w:r>
    </w:p>
    <w:p w14:paraId="1861D466" w14:textId="77777777" w:rsidR="00395C88" w:rsidRPr="000660FA" w:rsidRDefault="00395C88" w:rsidP="00395C88">
      <w:pPr>
        <w:spacing w:line="360" w:lineRule="auto"/>
        <w:rPr>
          <w:iCs/>
          <w:szCs w:val="21"/>
        </w:rPr>
      </w:pPr>
      <w:r w:rsidRPr="000660FA">
        <w:rPr>
          <w:rFonts w:hint="eastAsia"/>
          <w:szCs w:val="21"/>
        </w:rPr>
        <w:t xml:space="preserve">Single-cell RNA-Seq, which measures gene expressions at the level </w:t>
      </w:r>
      <w:r w:rsidRPr="000660FA">
        <w:rPr>
          <w:szCs w:val="21"/>
        </w:rPr>
        <w:t xml:space="preserve">of a </w:t>
      </w:r>
      <w:r w:rsidRPr="000660FA">
        <w:rPr>
          <w:rFonts w:hint="eastAsia"/>
          <w:szCs w:val="21"/>
        </w:rPr>
        <w:t>single cell, has b</w:t>
      </w:r>
      <w:r w:rsidRPr="000660FA">
        <w:rPr>
          <w:szCs w:val="21"/>
        </w:rPr>
        <w:t xml:space="preserve">een developed as </w:t>
      </w:r>
      <w:r w:rsidRPr="000660FA">
        <w:rPr>
          <w:rFonts w:hint="eastAsia"/>
          <w:szCs w:val="21"/>
        </w:rPr>
        <w:t xml:space="preserve">a powerful </w:t>
      </w:r>
      <w:r w:rsidRPr="000660FA">
        <w:rPr>
          <w:szCs w:val="21"/>
        </w:rPr>
        <w:t xml:space="preserve">technique </w:t>
      </w:r>
      <w:r w:rsidRPr="000660FA">
        <w:rPr>
          <w:rFonts w:hint="eastAsia"/>
          <w:szCs w:val="21"/>
        </w:rPr>
        <w:t xml:space="preserve">to </w:t>
      </w:r>
      <w:r w:rsidRPr="000660FA">
        <w:rPr>
          <w:szCs w:val="21"/>
        </w:rPr>
        <w:t>investigate</w:t>
      </w:r>
      <w:r w:rsidRPr="000660FA">
        <w:rPr>
          <w:rFonts w:hint="eastAsia"/>
          <w:szCs w:val="21"/>
        </w:rPr>
        <w:t xml:space="preserve"> the function of </w:t>
      </w:r>
      <w:r w:rsidRPr="000660FA">
        <w:rPr>
          <w:szCs w:val="21"/>
        </w:rPr>
        <w:t>individual</w:t>
      </w:r>
      <w:r w:rsidRPr="000660FA">
        <w:rPr>
          <w:rFonts w:hint="eastAsia"/>
          <w:szCs w:val="21"/>
        </w:rPr>
        <w:t xml:space="preserve"> cells</w:t>
      </w:r>
      <w:r w:rsidRPr="000660FA">
        <w:rPr>
          <w:szCs w:val="21"/>
        </w:rPr>
        <w:t xml:space="preserve"> </w:t>
      </w:r>
      <w:r w:rsidRPr="000660FA">
        <w:rPr>
          <w:szCs w:val="21"/>
        </w:rPr>
        <w:fldChar w:fldCharType="begin"/>
      </w:r>
      <w:r w:rsidR="007815BD" w:rsidRPr="000660FA">
        <w:rPr>
          <w:szCs w:val="21"/>
        </w:rPr>
        <w:instrText xml:space="preserve"> ADDIN EN.CITE &lt;EndNote&gt;&lt;Cite&gt;&lt;Author&gt;Tang&lt;/Author&gt;&lt;Year&gt;2010&lt;/Year&gt;&lt;RecNum&gt;506&lt;/RecNum&gt;&lt;DisplayText&gt;&lt;style font="Times New Roman"&gt;[1]&lt;/style&gt;&lt;/DisplayText&gt;&lt;record&gt;&lt;rec-number&gt;506&lt;/rec-number&gt;&lt;foreign-keys&gt;&lt;key app="EN" db-id="r5d9zs0255zxv3edasvp29dt20x9dxxa5pd2" timestamp="1597305189"&gt;506&lt;/key&gt;&lt;/foreign-keys&gt;&lt;ref-type name="Journal Article"&gt;17&lt;/ref-type&gt;&lt;contributors&gt;&lt;authors&gt;&lt;author&gt;Tang, F.&lt;/author&gt;&lt;author&gt;Barbacioru, C.&lt;/author&gt;&lt;author&gt;Nordman, E.&lt;/author&gt;&lt;author&gt;Li, B.&lt;/author&gt;&lt;author&gt;Xu, N.&lt;/author&gt;&lt;author&gt;Bashkirov, V. I.&lt;/author&gt;&lt;author&gt;Lao, K.&lt;/author&gt;&lt;author&gt;Surani, M. A.&lt;/author&gt;&lt;/authors&gt;&lt;/contributors&gt;&lt;auth-address&gt;Wellcome Trust/Cancer Research UK Gurdon Institute of Cancer and Developmental Biology, University of Cambridge, Cambridge, UK.&lt;/auth-address&gt;&lt;titles&gt;&lt;title&gt;RNA-Seq analysis to capture the transcriptome landscape of a single cell&lt;/title&gt;&lt;secondary-title&gt;Nat Protoc&lt;/secondary-title&gt;&lt;/titles&gt;&lt;pages&gt;516-35&lt;/pages&gt;&lt;volume&gt;5&lt;/volume&gt;&lt;number&gt;3&lt;/number&gt;&lt;edition&gt;2010/03/06&lt;/edition&gt;&lt;keywords&gt;&lt;keyword&gt;Animals&lt;/keyword&gt;&lt;keyword&gt;Base Sequence&lt;/keyword&gt;&lt;keyword&gt;Blastomeres/metabolism&lt;/keyword&gt;&lt;keyword&gt;DNA, Complementary/genetics&lt;/keyword&gt;&lt;keyword&gt;Female&lt;/keyword&gt;&lt;keyword&gt;Gene Expression Profiling/*methods&lt;/keyword&gt;&lt;keyword&gt;Gene Library&lt;/keyword&gt;&lt;keyword&gt;Mice&lt;/keyword&gt;&lt;keyword&gt;Molecular Sequence Data&lt;/keyword&gt;&lt;keyword&gt;Oligonucleotide Array Sequence Analysis/methods&lt;/keyword&gt;&lt;keyword&gt;Oocytes/metabolism&lt;/keyword&gt;&lt;keyword&gt;RNA/genetics/isolation &amp;amp; purification&lt;/keyword&gt;&lt;keyword&gt;Sequence Analysis, RNA/*methods&lt;/keyword&gt;&lt;/keywords&gt;&lt;dates&gt;&lt;year&gt;2010&lt;/year&gt;&lt;pub-dates&gt;&lt;date&gt;Mar&lt;/date&gt;&lt;/pub-dates&gt;&lt;/dates&gt;&lt;isbn&gt;1750-2799 (Electronic)&amp;#xD;1750-2799 (Linking)&lt;/isbn&gt;&lt;accession-num&gt;20203668&lt;/accession-num&gt;&lt;urls&gt;&lt;related-urls&gt;&lt;url&gt;https://www.ncbi.nlm.nih.gov/pubmed/20203668&lt;/url&gt;&lt;/related-urls&gt;&lt;/urls&gt;&lt;custom2&gt;PMC3847604&lt;/custom2&gt;&lt;electronic-resource-num&gt;10.1038/nprot.2009.236&lt;/electronic-resource-num&gt;&lt;/record&gt;&lt;/Cite&gt;&lt;/EndNote&gt;</w:instrText>
      </w:r>
      <w:r w:rsidRPr="000660FA">
        <w:rPr>
          <w:szCs w:val="21"/>
        </w:rPr>
        <w:fldChar w:fldCharType="separate"/>
      </w:r>
      <w:r w:rsidR="007815BD" w:rsidRPr="000660FA">
        <w:rPr>
          <w:noProof/>
          <w:szCs w:val="21"/>
        </w:rPr>
        <w:t>[1]</w:t>
      </w:r>
      <w:r w:rsidRPr="000660FA">
        <w:rPr>
          <w:szCs w:val="21"/>
        </w:rPr>
        <w:fldChar w:fldCharType="end"/>
      </w:r>
      <w:r w:rsidRPr="000660FA">
        <w:rPr>
          <w:rFonts w:hint="eastAsia"/>
          <w:szCs w:val="21"/>
        </w:rPr>
        <w:t xml:space="preserve">. One of </w:t>
      </w:r>
      <w:r w:rsidRPr="000660FA">
        <w:rPr>
          <w:szCs w:val="21"/>
        </w:rPr>
        <w:t>key step</w:t>
      </w:r>
      <w:r w:rsidRPr="000660FA">
        <w:rPr>
          <w:rFonts w:hint="eastAsia"/>
          <w:szCs w:val="21"/>
        </w:rPr>
        <w:t>s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>in the process of</w:t>
      </w:r>
      <w:r w:rsidRPr="000660FA">
        <w:rPr>
          <w:szCs w:val="21"/>
        </w:rPr>
        <w:t xml:space="preserve"> single-cell </w:t>
      </w:r>
      <w:r w:rsidRPr="000660FA">
        <w:rPr>
          <w:rFonts w:hint="eastAsia"/>
          <w:szCs w:val="21"/>
        </w:rPr>
        <w:t xml:space="preserve">transcriptome </w:t>
      </w:r>
      <w:r w:rsidRPr="000660FA">
        <w:rPr>
          <w:szCs w:val="21"/>
        </w:rPr>
        <w:t xml:space="preserve">analysis is to </w:t>
      </w:r>
      <w:r w:rsidRPr="000660FA">
        <w:rPr>
          <w:rFonts w:hint="eastAsia"/>
          <w:szCs w:val="21"/>
        </w:rPr>
        <w:t>identify cell types of</w:t>
      </w:r>
      <w:r w:rsidRPr="000660FA">
        <w:rPr>
          <w:szCs w:val="21"/>
        </w:rPr>
        <w:t xml:space="preserve"> unknown cells.</w:t>
      </w:r>
      <w:r w:rsidRPr="000660FA">
        <w:rPr>
          <w:rFonts w:hint="eastAsia"/>
          <w:szCs w:val="21"/>
        </w:rPr>
        <w:t xml:space="preserve"> To do so, easyMF builds a bioinformatics pipeline starting from the decomposition </w:t>
      </w:r>
      <w:bookmarkStart w:id="52" w:name="_GoBack"/>
      <w:bookmarkEnd w:id="52"/>
      <w:r w:rsidRPr="000660FA">
        <w:rPr>
          <w:rFonts w:hint="eastAsia"/>
          <w:szCs w:val="21"/>
        </w:rPr>
        <w:t xml:space="preserve">of </w:t>
      </w:r>
      <w:r w:rsidRPr="000660FA">
        <w:rPr>
          <w:rFonts w:ascii="Times New Roman Regular" w:hAnsi="Times New Roman Regular" w:cs="Times New Roman Regular"/>
          <w:szCs w:val="21"/>
        </w:rPr>
        <w:t>single-cell gene expression matrix</w:t>
      </w:r>
      <w:r w:rsidRPr="000660FA">
        <w:rPr>
          <w:rFonts w:ascii="Times New Roman Regular" w:hAnsi="Times New Roman Regular" w:cs="Times New Roman Regular" w:hint="eastAsia"/>
          <w:szCs w:val="21"/>
        </w:rPr>
        <w:t xml:space="preserve"> to the identification of cell types (</w:t>
      </w:r>
      <w:r w:rsidR="00DA148E" w:rsidRPr="000660FA">
        <w:rPr>
          <w:rFonts w:ascii="Times New Roman Regular" w:hAnsi="Times New Roman Regular" w:cs="Times New Roman Regular" w:hint="eastAsia"/>
          <w:szCs w:val="21"/>
        </w:rPr>
        <w:t>Fig</w:t>
      </w:r>
      <w:r w:rsidR="00CD51B6" w:rsidRPr="000660FA">
        <w:rPr>
          <w:rFonts w:ascii="Times New Roman Regular" w:hAnsi="Times New Roman Regular" w:cs="Times New Roman Regular" w:hint="eastAsia"/>
          <w:szCs w:val="21"/>
        </w:rPr>
        <w:t>ure</w:t>
      </w:r>
      <w:r w:rsidR="00DA148E" w:rsidRPr="000660FA">
        <w:rPr>
          <w:rFonts w:ascii="Times New Roman Regular" w:hAnsi="Times New Roman Regular" w:cs="Times New Roman Regular" w:hint="eastAsia"/>
          <w:szCs w:val="21"/>
        </w:rPr>
        <w:t xml:space="preserve"> S</w:t>
      </w:r>
      <w:r w:rsidRPr="000660FA">
        <w:rPr>
          <w:rFonts w:ascii="Times New Roman Regular" w:hAnsi="Times New Roman Regular" w:cs="Times New Roman Regular" w:hint="eastAsia"/>
          <w:szCs w:val="21"/>
        </w:rPr>
        <w:t>5)</w:t>
      </w:r>
      <w:r w:rsidRPr="000660FA">
        <w:rPr>
          <w:rFonts w:hint="eastAsia"/>
          <w:szCs w:val="21"/>
        </w:rPr>
        <w:t xml:space="preserve">. In brief, easyMF </w:t>
      </w:r>
      <w:r w:rsidRPr="000660FA">
        <w:rPr>
          <w:szCs w:val="21"/>
        </w:rPr>
        <w:t>firstly</w:t>
      </w:r>
      <w:r w:rsidRPr="000660FA">
        <w:rPr>
          <w:rFonts w:hint="eastAsia"/>
          <w:szCs w:val="21"/>
        </w:rPr>
        <w:t xml:space="preserve"> decomposes the </w:t>
      </w:r>
      <w:r w:rsidRPr="000660FA">
        <w:rPr>
          <w:rFonts w:ascii="Times New Roman Regular" w:hAnsi="Times New Roman Regular" w:cs="Times New Roman Regular"/>
          <w:szCs w:val="21"/>
        </w:rPr>
        <w:t>single-cell gene expression matrix</w:t>
      </w:r>
      <w:r w:rsidRPr="000660FA">
        <w:rPr>
          <w:rFonts w:ascii="Times New Roman Regular" w:hAnsi="Times New Roman Regular" w:cs="Times New Roman Regular" w:hint="eastAsia"/>
          <w:szCs w:val="21"/>
        </w:rPr>
        <w:t xml:space="preserve"> (genes in rows and unknown cells in columns) into two matrices (</w:t>
      </w:r>
      <w:r w:rsidRPr="000660FA">
        <w:rPr>
          <w:rFonts w:ascii="Times New Roman Regular" w:hAnsi="Times New Roman Regular" w:cs="Times New Roman Regular" w:hint="eastAsia"/>
          <w:i/>
          <w:iCs/>
          <w:szCs w:val="21"/>
        </w:rPr>
        <w:t>i.e.</w:t>
      </w:r>
      <w:r w:rsidRPr="000660FA">
        <w:rPr>
          <w:rFonts w:ascii="Times New Roman Regular" w:hAnsi="Times New Roman Regular" w:cs="Times New Roman Regular" w:hint="eastAsia"/>
          <w:szCs w:val="21"/>
        </w:rPr>
        <w:t>, AM and PM), and then</w:t>
      </w:r>
      <w:r w:rsidRPr="000660FA">
        <w:rPr>
          <w:rFonts w:ascii="Times New Roman Regular" w:hAnsi="Times New Roman Regular" w:cs="Times New Roman Regular"/>
          <w:szCs w:val="21"/>
        </w:rPr>
        <w:t xml:space="preserve"> </w:t>
      </w:r>
      <w:r w:rsidRPr="000660FA">
        <w:rPr>
          <w:rFonts w:ascii="Times New Roman Regular" w:hAnsi="Times New Roman Regular" w:cs="Times New Roman Regular" w:hint="eastAsia"/>
          <w:szCs w:val="21"/>
        </w:rPr>
        <w:t>exports into a</w:t>
      </w:r>
      <w:r w:rsidRPr="000660FA">
        <w:rPr>
          <w:rFonts w:ascii="Times New Roman Regular" w:hAnsi="Times New Roman Regular" w:cs="Times New Roman Regular"/>
          <w:szCs w:val="21"/>
        </w:rPr>
        <w:t xml:space="preserve"> Seurat object </w:t>
      </w:r>
      <w:r w:rsidRPr="000660FA">
        <w:rPr>
          <w:rFonts w:ascii="Times New Roman Regular" w:hAnsi="Times New Roman Regular" w:cs="Times New Roman Regular" w:hint="eastAsia"/>
          <w:szCs w:val="21"/>
        </w:rPr>
        <w:t>using the R package Seurat v</w:t>
      </w:r>
      <w:r w:rsidRPr="000660FA">
        <w:rPr>
          <w:rFonts w:ascii="Times New Roman Regular" w:hAnsi="Times New Roman Regular" w:cs="Times New Roman Regular"/>
          <w:szCs w:val="21"/>
        </w:rPr>
        <w:t xml:space="preserve">2.3.4 </w:t>
      </w:r>
      <w:r w:rsidRPr="000660FA">
        <w:rPr>
          <w:rFonts w:ascii="Times New Roman Regular" w:hAnsi="Times New Roman Regular" w:cs="Times New Roman Regular"/>
          <w:szCs w:val="21"/>
        </w:rPr>
        <w:fldChar w:fldCharType="begin"/>
      </w:r>
      <w:r w:rsidR="007815BD" w:rsidRPr="000660FA">
        <w:rPr>
          <w:rFonts w:ascii="Times New Roman Regular" w:hAnsi="Times New Roman Regular" w:cs="Times New Roman Regular"/>
          <w:szCs w:val="21"/>
        </w:rPr>
        <w:instrText xml:space="preserve"> ADDIN EN.CITE &lt;EndNote&gt;&lt;Cite&gt;&lt;Author&gt;Butler&lt;/Author&gt;&lt;Year&gt;2018&lt;/Year&gt;&lt;RecNum&gt;40&lt;/RecNum&gt;&lt;DisplayText&gt;&lt;style font="Times New Roman"&gt;[2]&lt;/style&gt;&lt;/DisplayText&gt;&lt;record&gt;&lt;rec-number&gt;40&lt;/rec-number&gt;&lt;foreign-keys&gt;&lt;key app="EN" db-id="r5d9zs0255zxv3edasvp29dt20x9dxxa5pd2" timestamp="1596783802"&gt;40&lt;/key&gt;&lt;/foreign-keys&gt;&lt;ref-type name="Journal Article"&gt;17&lt;/ref-type&gt;&lt;contributors&gt;&lt;authors&gt;&lt;author&gt;Butler, A.&lt;/author&gt;&lt;author&gt;Hoffman, P.&lt;/author&gt;&lt;author&gt;Smibert, P.&lt;/author&gt;&lt;author&gt;Papalexi, E.&lt;/author&gt;&lt;author&gt;Satija, R.&lt;/author&gt;&lt;/authors&gt;&lt;/contributors&gt;&lt;auth-address&gt;New York Genome Center, New York, New York, USA.&amp;#xD;Center for Genomics and Systems Biology, New York University, New York, New York, USA.&lt;/auth-address&gt;&lt;titles&gt;&lt;title&gt;Integrating single-cell transcriptomic data across different conditions, technologies, and species&lt;/title&gt;&lt;secondary-title&gt;Nat Biotechnol&lt;/secondary-title&gt;&lt;alt-title&gt;Nature biotechnology&lt;/alt-title&gt;&lt;/titles&gt;&lt;pages&gt;411-420&lt;/pages&gt;&lt;volume&gt;36&lt;/volume&gt;&lt;number&gt;5&lt;/number&gt;&lt;keywords&gt;&lt;keyword&gt;Animals&lt;/keyword&gt;&lt;keyword&gt;Computers, Molecular&lt;/keyword&gt;&lt;keyword&gt;Data Analysis&lt;/keyword&gt;&lt;keyword&gt;Gene Expression Profiling&lt;/keyword&gt;&lt;keyword&gt;High-Throughput Nucleotide Sequencing/*methods&lt;/keyword&gt;&lt;keyword&gt;Humans&lt;/keyword&gt;&lt;keyword&gt;Leukocytes, Mononuclear/chemistry&lt;/keyword&gt;&lt;keyword&gt;Mice&lt;/keyword&gt;&lt;keyword&gt;Sequence Analysis, RNA/*methods&lt;/keyword&gt;&lt;keyword&gt;Single-Cell Analysis/*methods&lt;/keyword&gt;&lt;keyword&gt;Software&lt;/keyword&gt;&lt;keyword&gt;Transcriptome/*genetics&lt;/keyword&gt;&lt;/keywords&gt;&lt;dates&gt;&lt;year&gt;2018&lt;/year&gt;&lt;pub-dates&gt;&lt;date&gt;Jun&lt;/date&gt;&lt;/pub-dates&gt;&lt;/dates&gt;&lt;isbn&gt;1546-1696 (Electronic)&amp;#xD;1087-0156 (Linking)&lt;/isbn&gt;&lt;accession-num&gt;29608179&lt;/accession-num&gt;&lt;urls&gt;&lt;related-urls&gt;&lt;url&gt;http://www.ncbi.nlm.nih.gov/pubmed/29608179&lt;/url&gt;&lt;/related-urls&gt;&lt;/urls&gt;&lt;electronic-resource-num&gt;10.1038/nbt.4096&lt;/electronic-resource-num&gt;&lt;/record&gt;&lt;/Cite&gt;&lt;/EndNote&gt;</w:instrText>
      </w:r>
      <w:r w:rsidRPr="000660FA">
        <w:rPr>
          <w:rFonts w:ascii="Times New Roman Regular" w:hAnsi="Times New Roman Regular" w:cs="Times New Roman Regular"/>
          <w:szCs w:val="21"/>
        </w:rPr>
        <w:fldChar w:fldCharType="separate"/>
      </w:r>
      <w:r w:rsidR="007815BD" w:rsidRPr="000660FA">
        <w:rPr>
          <w:noProof/>
          <w:szCs w:val="21"/>
        </w:rPr>
        <w:t>[2]</w:t>
      </w:r>
      <w:r w:rsidRPr="000660FA">
        <w:rPr>
          <w:rFonts w:ascii="Times New Roman Regular" w:hAnsi="Times New Roman Regular" w:cs="Times New Roman Regular"/>
          <w:szCs w:val="21"/>
        </w:rPr>
        <w:fldChar w:fldCharType="end"/>
      </w:r>
      <w:r w:rsidRPr="000660FA">
        <w:rPr>
          <w:rFonts w:ascii="Times New Roman Regular" w:hAnsi="Times New Roman Regular" w:cs="Times New Roman Regular" w:hint="eastAsia"/>
          <w:szCs w:val="21"/>
        </w:rPr>
        <w:t xml:space="preserve">. Then, easyMF performs cell clustering based on the PM </w:t>
      </w:r>
      <w:r w:rsidRPr="000660FA">
        <w:rPr>
          <w:rFonts w:ascii="Times New Roman Regular" w:hAnsi="Times New Roman Regular" w:cs="Times New Roman Regular"/>
          <w:szCs w:val="21"/>
        </w:rPr>
        <w:t>using</w:t>
      </w:r>
      <w:r w:rsidRPr="000660FA">
        <w:rPr>
          <w:rFonts w:ascii="Times New Roman Regular" w:hAnsi="Times New Roman Regular" w:cs="Times New Roman Regular" w:hint="eastAsia"/>
          <w:szCs w:val="21"/>
        </w:rPr>
        <w:t xml:space="preserve"> </w:t>
      </w:r>
      <w:r w:rsidRPr="000660FA">
        <w:rPr>
          <w:szCs w:val="21"/>
        </w:rPr>
        <w:t>a shared nearest neighbor modularity optimization</w:t>
      </w:r>
      <w:r w:rsidRPr="000660FA">
        <w:rPr>
          <w:rFonts w:hint="eastAsia"/>
          <w:szCs w:val="21"/>
        </w:rPr>
        <w:t>-</w:t>
      </w:r>
      <w:r w:rsidRPr="000660FA">
        <w:rPr>
          <w:szCs w:val="21"/>
        </w:rPr>
        <w:t>based clustering algorithm</w:t>
      </w:r>
      <w:r w:rsidRPr="000660FA">
        <w:rPr>
          <w:rFonts w:hint="eastAsia"/>
          <w:szCs w:val="21"/>
        </w:rPr>
        <w:t>,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>as implemented with</w:t>
      </w:r>
      <w:r w:rsidRPr="000660FA">
        <w:rPr>
          <w:rFonts w:ascii="Times New Roman Regular" w:hAnsi="Times New Roman Regular" w:cs="Times New Roman Regular" w:hint="eastAsia"/>
          <w:szCs w:val="21"/>
        </w:rPr>
        <w:t xml:space="preserve"> the </w:t>
      </w:r>
      <w:r w:rsidRPr="000660FA">
        <w:rPr>
          <w:szCs w:val="21"/>
        </w:rPr>
        <w:t>‘FindClusters’</w:t>
      </w:r>
      <w:r w:rsidRPr="000660FA" w:rsidDel="00EE3314">
        <w:rPr>
          <w:rFonts w:hint="eastAsia"/>
          <w:szCs w:val="21"/>
        </w:rPr>
        <w:t xml:space="preserve"> </w:t>
      </w:r>
      <w:r w:rsidRPr="000660FA">
        <w:rPr>
          <w:szCs w:val="21"/>
        </w:rPr>
        <w:t>function in Seurat package</w:t>
      </w:r>
      <w:r w:rsidRPr="000660FA">
        <w:rPr>
          <w:rFonts w:ascii="Times New Roman Regular" w:hAnsi="Times New Roman Regular" w:cs="Times New Roman Regular" w:hint="eastAsia"/>
          <w:szCs w:val="21"/>
        </w:rPr>
        <w:t xml:space="preserve">. Subsequently easyMF </w:t>
      </w:r>
      <w:r w:rsidRPr="000660FA">
        <w:rPr>
          <w:rFonts w:hint="eastAsia"/>
          <w:szCs w:val="21"/>
        </w:rPr>
        <w:t xml:space="preserve">characterizes the cell </w:t>
      </w:r>
      <w:r w:rsidRPr="000660FA">
        <w:rPr>
          <w:szCs w:val="21"/>
        </w:rPr>
        <w:t>identity</w:t>
      </w:r>
      <w:r w:rsidRPr="000660FA">
        <w:rPr>
          <w:rFonts w:hint="eastAsia"/>
          <w:szCs w:val="21"/>
        </w:rPr>
        <w:t xml:space="preserve"> of each unknown cell using the Index of Cell Identity (ICI) algorithm, which takes account of </w:t>
      </w:r>
      <w:r w:rsidRPr="000660FA">
        <w:rPr>
          <w:szCs w:val="21"/>
        </w:rPr>
        <w:t xml:space="preserve">prior information </w:t>
      </w:r>
      <w:r w:rsidRPr="000660FA">
        <w:rPr>
          <w:rFonts w:hint="eastAsia"/>
          <w:szCs w:val="21"/>
        </w:rPr>
        <w:t>of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>marker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 xml:space="preserve">genes </w:t>
      </w:r>
      <w:r w:rsidRPr="000660FA">
        <w:rPr>
          <w:szCs w:val="21"/>
        </w:rPr>
        <w:t>driven from known tissue expression matrix</w:t>
      </w:r>
      <w:r w:rsidRPr="000660FA">
        <w:rPr>
          <w:rFonts w:hint="eastAsia"/>
          <w:szCs w:val="21"/>
        </w:rPr>
        <w:t xml:space="preserve"> </w:t>
      </w:r>
      <w:r w:rsidRPr="000660FA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biI+WzMtNV08L3N0eWxlPjwvRGlzcGxheVRleHQ+PHJlY29yZD48cmVjLW51bWJlcj43NTwvcmVj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</w:fldData>
        </w:fldChar>
      </w:r>
      <w:r w:rsidR="007815BD" w:rsidRPr="000660FA">
        <w:rPr>
          <w:szCs w:val="21"/>
        </w:rPr>
        <w:instrText xml:space="preserve"> ADDIN EN.CITE </w:instrText>
      </w:r>
      <w:r w:rsidR="007815BD" w:rsidRPr="000660FA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biI+WzMtNV08L3N0eWxlPjwvRGlzcGxheVRleHQ+PHJlY29yZD48cmVjLW51bWJlcj43NTwvcmVj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</w:fldData>
        </w:fldChar>
      </w:r>
      <w:r w:rsidR="007815BD" w:rsidRPr="000660FA">
        <w:rPr>
          <w:szCs w:val="21"/>
        </w:rPr>
        <w:instrText xml:space="preserve"> ADDIN EN.CITE.DATA </w:instrText>
      </w:r>
      <w:r w:rsidR="007815BD" w:rsidRPr="000660FA">
        <w:rPr>
          <w:szCs w:val="21"/>
        </w:rPr>
      </w:r>
      <w:r w:rsidR="007815BD" w:rsidRPr="000660FA">
        <w:rPr>
          <w:szCs w:val="21"/>
        </w:rPr>
        <w:fldChar w:fldCharType="end"/>
      </w:r>
      <w:r w:rsidRPr="000660FA">
        <w:rPr>
          <w:szCs w:val="21"/>
        </w:rPr>
      </w:r>
      <w:r w:rsidRPr="000660FA">
        <w:rPr>
          <w:szCs w:val="21"/>
        </w:rPr>
        <w:fldChar w:fldCharType="separate"/>
      </w:r>
      <w:r w:rsidR="007815BD" w:rsidRPr="000660FA">
        <w:rPr>
          <w:noProof/>
          <w:szCs w:val="21"/>
        </w:rPr>
        <w:t>[3</w:t>
      </w:r>
      <w:r w:rsidR="00C07CBA" w:rsidRPr="000660FA">
        <w:rPr>
          <w:szCs w:val="21"/>
        </w:rPr>
        <w:t>−</w:t>
      </w:r>
      <w:r w:rsidR="007815BD" w:rsidRPr="000660FA">
        <w:rPr>
          <w:noProof/>
          <w:szCs w:val="21"/>
        </w:rPr>
        <w:t>5]</w:t>
      </w:r>
      <w:r w:rsidRPr="000660FA">
        <w:rPr>
          <w:szCs w:val="21"/>
        </w:rPr>
        <w:fldChar w:fldCharType="end"/>
      </w:r>
      <w:r w:rsidRPr="000660FA">
        <w:rPr>
          <w:rFonts w:hint="eastAsia"/>
          <w:szCs w:val="21"/>
        </w:rPr>
        <w:t xml:space="preserve">. Finally, easyMF labels unknown cells with different cell types based on cell </w:t>
      </w:r>
      <w:r w:rsidRPr="000660FA">
        <w:rPr>
          <w:szCs w:val="21"/>
        </w:rPr>
        <w:t>identit</w:t>
      </w:r>
      <w:r w:rsidRPr="000660FA">
        <w:rPr>
          <w:rFonts w:hint="eastAsia"/>
          <w:szCs w:val="21"/>
        </w:rPr>
        <w:t>ies</w:t>
      </w:r>
      <w:r w:rsidRPr="000660FA">
        <w:rPr>
          <w:rFonts w:hint="eastAsia"/>
          <w:iCs/>
          <w:szCs w:val="21"/>
        </w:rPr>
        <w:t xml:space="preserve"> in the corresponding clusters.</w:t>
      </w:r>
    </w:p>
    <w:p w14:paraId="7C1E19C7" w14:textId="6AF27DB4" w:rsidR="00395C88" w:rsidRPr="000660FA" w:rsidRDefault="00395C88" w:rsidP="00252E0B">
      <w:pPr>
        <w:spacing w:line="360" w:lineRule="auto"/>
        <w:ind w:firstLineChars="150" w:firstLine="315"/>
        <w:rPr>
          <w:szCs w:val="21"/>
        </w:rPr>
      </w:pPr>
      <w:r w:rsidRPr="000660FA">
        <w:rPr>
          <w:rFonts w:hint="eastAsia"/>
          <w:szCs w:val="21"/>
        </w:rPr>
        <w:t xml:space="preserve">easyMF was </w:t>
      </w:r>
      <w:r w:rsidRPr="000660FA">
        <w:rPr>
          <w:szCs w:val="21"/>
        </w:rPr>
        <w:t xml:space="preserve">applied to high-throughput single-cell RNA sequencing </w:t>
      </w:r>
      <w:r w:rsidRPr="000660FA">
        <w:rPr>
          <w:rFonts w:hint="eastAsia"/>
          <w:szCs w:val="21"/>
        </w:rPr>
        <w:t xml:space="preserve">data </w:t>
      </w:r>
      <w:r w:rsidRPr="000660FA">
        <w:rPr>
          <w:szCs w:val="21"/>
        </w:rPr>
        <w:t>of &gt;4000 individual cells (</w:t>
      </w:r>
      <w:r w:rsidRPr="000660FA">
        <w:rPr>
          <w:rFonts w:hint="eastAsia"/>
          <w:szCs w:val="21"/>
        </w:rPr>
        <w:t xml:space="preserve">GEO </w:t>
      </w:r>
      <w:r w:rsidRPr="000660FA">
        <w:rPr>
          <w:szCs w:val="21"/>
        </w:rPr>
        <w:t xml:space="preserve">accession number: GSE116614) from </w:t>
      </w:r>
      <w:r w:rsidRPr="000660FA">
        <w:rPr>
          <w:i/>
          <w:iCs/>
          <w:szCs w:val="21"/>
        </w:rPr>
        <w:t>Arabidopsis</w:t>
      </w:r>
      <w:r w:rsidRPr="000660FA">
        <w:rPr>
          <w:szCs w:val="21"/>
        </w:rPr>
        <w:t xml:space="preserve"> root </w:t>
      </w:r>
      <w:r w:rsidRPr="000660FA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biI+WzNdPC9zdHlsZT48L0Rpc3BsYXlUZXh0PjxyZWNvcmQ+PHJlYy1udW1iZXI+NzU8L3JlYy1u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</w:fldData>
        </w:fldChar>
      </w:r>
      <w:r w:rsidR="007815BD" w:rsidRPr="000660FA">
        <w:rPr>
          <w:szCs w:val="21"/>
        </w:rPr>
        <w:instrText xml:space="preserve"> ADDIN EN.CITE </w:instrText>
      </w:r>
      <w:r w:rsidR="007815BD" w:rsidRPr="000660FA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biI+WzNdPC9zdHlsZT48L0Rpc3BsYXlUZXh0PjxyZWNvcmQ+PHJlYy1udW1iZXI+NzU8L3JlYy1u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</w:fldData>
        </w:fldChar>
      </w:r>
      <w:r w:rsidR="007815BD" w:rsidRPr="000660FA">
        <w:rPr>
          <w:szCs w:val="21"/>
        </w:rPr>
        <w:instrText xml:space="preserve"> ADDIN EN.CITE.DATA </w:instrText>
      </w:r>
      <w:r w:rsidR="007815BD" w:rsidRPr="000660FA">
        <w:rPr>
          <w:szCs w:val="21"/>
        </w:rPr>
      </w:r>
      <w:r w:rsidR="007815BD" w:rsidRPr="000660FA">
        <w:rPr>
          <w:szCs w:val="21"/>
        </w:rPr>
        <w:fldChar w:fldCharType="end"/>
      </w:r>
      <w:r w:rsidRPr="000660FA">
        <w:rPr>
          <w:szCs w:val="21"/>
        </w:rPr>
      </w:r>
      <w:r w:rsidRPr="000660FA">
        <w:rPr>
          <w:szCs w:val="21"/>
        </w:rPr>
        <w:fldChar w:fldCharType="separate"/>
      </w:r>
      <w:r w:rsidR="007815BD" w:rsidRPr="000660FA">
        <w:rPr>
          <w:noProof/>
          <w:szCs w:val="21"/>
        </w:rPr>
        <w:t>[3]</w:t>
      </w:r>
      <w:r w:rsidRPr="000660FA">
        <w:rPr>
          <w:szCs w:val="21"/>
        </w:rPr>
        <w:fldChar w:fldCharType="end"/>
      </w:r>
      <w:r w:rsidRPr="000660FA">
        <w:rPr>
          <w:rFonts w:hint="eastAsia"/>
          <w:szCs w:val="21"/>
        </w:rPr>
        <w:t xml:space="preserve">. easyMF grouped </w:t>
      </w:r>
      <w:r w:rsidRPr="000660FA">
        <w:rPr>
          <w:szCs w:val="21"/>
        </w:rPr>
        <w:t>4043</w:t>
      </w:r>
      <w:r w:rsidRPr="000660FA">
        <w:rPr>
          <w:rFonts w:hint="eastAsia"/>
          <w:szCs w:val="21"/>
        </w:rPr>
        <w:t xml:space="preserve"> unknown cells into 13 clusters</w:t>
      </w:r>
      <w:r w:rsidRPr="000660FA">
        <w:rPr>
          <w:szCs w:val="21"/>
        </w:rPr>
        <w:t>.</w:t>
      </w:r>
      <w:r w:rsidRPr="000660FA">
        <w:rPr>
          <w:rFonts w:hint="eastAsia"/>
          <w:szCs w:val="21"/>
        </w:rPr>
        <w:t xml:space="preserve"> According to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 xml:space="preserve">the </w:t>
      </w:r>
      <w:r w:rsidRPr="000660FA">
        <w:rPr>
          <w:szCs w:val="21"/>
        </w:rPr>
        <w:t xml:space="preserve">gene expression matrix generated from 69 samples (collected manually from </w:t>
      </w:r>
      <w:r w:rsidRPr="000660FA">
        <w:rPr>
          <w:rFonts w:hint="eastAsia"/>
          <w:szCs w:val="21"/>
        </w:rPr>
        <w:t xml:space="preserve">NCBI </w:t>
      </w:r>
      <w:r w:rsidRPr="000660FA">
        <w:rPr>
          <w:szCs w:val="21"/>
        </w:rPr>
        <w:t>GEO</w:t>
      </w:r>
      <w:r w:rsidRPr="000660FA">
        <w:rPr>
          <w:rFonts w:hint="eastAsia"/>
          <w:szCs w:val="21"/>
        </w:rPr>
        <w:t xml:space="preserve"> database; </w:t>
      </w:r>
      <w:r w:rsidRPr="000660FA">
        <w:rPr>
          <w:szCs w:val="21"/>
        </w:rPr>
        <w:t>corresponding 11 known tissues), easyMF generate</w:t>
      </w:r>
      <w:r w:rsidRPr="000660FA">
        <w:rPr>
          <w:rFonts w:hint="eastAsia"/>
          <w:szCs w:val="21"/>
        </w:rPr>
        <w:t xml:space="preserve">d a </w:t>
      </w:r>
      <w:r w:rsidRPr="000660FA">
        <w:rPr>
          <w:szCs w:val="21"/>
        </w:rPr>
        <w:t>Spec score matrix through ‘getAllSpec’ function</w:t>
      </w:r>
      <w:r w:rsidRPr="000660FA">
        <w:rPr>
          <w:rFonts w:hint="eastAsia"/>
          <w:szCs w:val="21"/>
        </w:rPr>
        <w:t>, in which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 xml:space="preserve">each gene has </w:t>
      </w:r>
      <w:r w:rsidRPr="000660FA">
        <w:rPr>
          <w:szCs w:val="21"/>
        </w:rPr>
        <w:t>11 Spec scores</w:t>
      </w:r>
      <w:r w:rsidRPr="000660FA">
        <w:rPr>
          <w:rFonts w:hint="eastAsia"/>
          <w:szCs w:val="21"/>
        </w:rPr>
        <w:t xml:space="preserve"> for </w:t>
      </w:r>
      <w:r w:rsidRPr="000660FA">
        <w:rPr>
          <w:szCs w:val="21"/>
        </w:rPr>
        <w:t>corresponding</w:t>
      </w:r>
      <w:r w:rsidRPr="000660FA">
        <w:rPr>
          <w:rFonts w:hint="eastAsia"/>
          <w:szCs w:val="21"/>
        </w:rPr>
        <w:t xml:space="preserve"> known tissues.</w:t>
      </w:r>
      <w:r w:rsidRPr="000660FA">
        <w:rPr>
          <w:szCs w:val="21"/>
        </w:rPr>
        <w:t xml:space="preserve"> </w:t>
      </w:r>
      <w:r w:rsidRPr="000660FA">
        <w:rPr>
          <w:rFonts w:hint="eastAsia"/>
          <w:szCs w:val="21"/>
        </w:rPr>
        <w:t>Subsequently</w:t>
      </w:r>
      <w:r w:rsidRPr="000660FA">
        <w:rPr>
          <w:szCs w:val="21"/>
        </w:rPr>
        <w:t xml:space="preserve">, easyMF </w:t>
      </w:r>
      <w:r w:rsidRPr="000660FA">
        <w:rPr>
          <w:rFonts w:hint="eastAsia"/>
          <w:szCs w:val="21"/>
        </w:rPr>
        <w:t>identified</w:t>
      </w:r>
      <w:r w:rsidRPr="000660FA">
        <w:rPr>
          <w:szCs w:val="21"/>
        </w:rPr>
        <w:t xml:space="preserve"> marker genes for each known tissue based on the Spec score matrix through ‘getMarkerList’ function. Finally, easyMF </w:t>
      </w:r>
      <w:r w:rsidRPr="000660FA">
        <w:rPr>
          <w:rFonts w:hint="eastAsia"/>
          <w:szCs w:val="21"/>
        </w:rPr>
        <w:t>ge</w:t>
      </w:r>
      <w:r w:rsidRPr="000660FA">
        <w:rPr>
          <w:szCs w:val="21"/>
        </w:rPr>
        <w:t xml:space="preserve">nerated 11 ICI scores for each unknown cell </w:t>
      </w:r>
      <w:r w:rsidRPr="000660FA">
        <w:rPr>
          <w:rFonts w:hint="eastAsia"/>
          <w:szCs w:val="21"/>
        </w:rPr>
        <w:t xml:space="preserve">with the </w:t>
      </w:r>
      <w:r w:rsidRPr="000660FA">
        <w:rPr>
          <w:szCs w:val="21"/>
        </w:rPr>
        <w:t xml:space="preserve">‘getIdentity’ function </w:t>
      </w:r>
      <w:r w:rsidRPr="000660FA">
        <w:rPr>
          <w:rFonts w:hint="eastAsia"/>
          <w:szCs w:val="21"/>
        </w:rPr>
        <w:t xml:space="preserve">using </w:t>
      </w:r>
      <w:r w:rsidRPr="000660FA">
        <w:rPr>
          <w:szCs w:val="21"/>
        </w:rPr>
        <w:t xml:space="preserve">the 4043 unknown cells’ expression matrix, the Spec score matrix and these </w:t>
      </w:r>
      <w:r w:rsidRPr="000660FA">
        <w:rPr>
          <w:rFonts w:hint="eastAsia"/>
          <w:szCs w:val="21"/>
        </w:rPr>
        <w:t xml:space="preserve">identified </w:t>
      </w:r>
      <w:r w:rsidRPr="000660FA">
        <w:rPr>
          <w:szCs w:val="21"/>
        </w:rPr>
        <w:t xml:space="preserve">marker genes. These functions were predefined by </w:t>
      </w:r>
      <w:r w:rsidRPr="000660FA">
        <w:rPr>
          <w:szCs w:val="21"/>
        </w:rPr>
        <w:fldChar w:fldCharType="begin">
          <w:fldData xml:space="preserve">PEVuZE5vdGU+PENpdGU+PEF1dGhvcj5FZnJvbmk8L0F1dGhvcj48WWVhcj4yMDE1PC9ZZWFyPjxS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</w:fldData>
        </w:fldChar>
      </w:r>
      <w:r w:rsidR="007815BD" w:rsidRPr="000660FA">
        <w:rPr>
          <w:szCs w:val="21"/>
        </w:rPr>
        <w:instrText xml:space="preserve"> ADDIN EN.CITE </w:instrText>
      </w:r>
      <w:r w:rsidR="007815BD" w:rsidRPr="000660FA">
        <w:rPr>
          <w:szCs w:val="21"/>
        </w:rPr>
        <w:fldChar w:fldCharType="begin">
          <w:fldData xml:space="preserve">PEVuZE5vdGU+PENpdGU+PEF1dGhvcj5FZnJvbmk8L0F1dGhvcj48WWVhcj4yMDE1PC9ZZWFyPjxS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</w:fldData>
        </w:fldChar>
      </w:r>
      <w:r w:rsidR="007815BD" w:rsidRPr="000660FA">
        <w:rPr>
          <w:szCs w:val="21"/>
        </w:rPr>
        <w:instrText xml:space="preserve"> ADDIN EN.CITE.DATA </w:instrText>
      </w:r>
      <w:r w:rsidR="007815BD" w:rsidRPr="000660FA">
        <w:rPr>
          <w:szCs w:val="21"/>
        </w:rPr>
      </w:r>
      <w:r w:rsidR="007815BD" w:rsidRPr="000660FA">
        <w:rPr>
          <w:szCs w:val="21"/>
        </w:rPr>
        <w:fldChar w:fldCharType="end"/>
      </w:r>
      <w:r w:rsidRPr="000660FA">
        <w:rPr>
          <w:szCs w:val="21"/>
        </w:rPr>
      </w:r>
      <w:r w:rsidRPr="000660FA">
        <w:rPr>
          <w:szCs w:val="21"/>
        </w:rPr>
        <w:fldChar w:fldCharType="separate"/>
      </w:r>
      <w:r w:rsidR="007815BD" w:rsidRPr="000660FA">
        <w:rPr>
          <w:noProof/>
          <w:szCs w:val="21"/>
        </w:rPr>
        <w:t>[5]</w:t>
      </w:r>
      <w:r w:rsidRPr="000660FA">
        <w:rPr>
          <w:szCs w:val="21"/>
        </w:rPr>
        <w:fldChar w:fldCharType="end"/>
      </w:r>
      <w:r w:rsidRPr="000660FA">
        <w:rPr>
          <w:szCs w:val="21"/>
        </w:rPr>
        <w:t>, and ha</w:t>
      </w:r>
      <w:r w:rsidRPr="000660FA">
        <w:rPr>
          <w:rFonts w:hint="eastAsia"/>
          <w:szCs w:val="21"/>
        </w:rPr>
        <w:t>ve</w:t>
      </w:r>
      <w:r w:rsidRPr="000660FA">
        <w:rPr>
          <w:szCs w:val="21"/>
        </w:rPr>
        <w:t xml:space="preserve"> been incorporated in easyMF</w:t>
      </w:r>
      <w:r w:rsidRPr="000660FA">
        <w:rPr>
          <w:rFonts w:hint="eastAsia"/>
          <w:iCs/>
          <w:szCs w:val="21"/>
        </w:rPr>
        <w:t xml:space="preserve">. The ICI score from a known tissue </w:t>
      </w:r>
      <w:r w:rsidRPr="000660FA">
        <w:rPr>
          <w:i/>
          <w:szCs w:val="21"/>
        </w:rPr>
        <w:t>t</w:t>
      </w:r>
      <w:r w:rsidRPr="000660FA">
        <w:rPr>
          <w:rFonts w:hint="eastAsia"/>
          <w:szCs w:val="21"/>
        </w:rPr>
        <w:t xml:space="preserve"> </w:t>
      </w:r>
      <w:r w:rsidRPr="000660FA">
        <w:rPr>
          <w:rFonts w:hint="eastAsia"/>
          <w:iCs/>
          <w:szCs w:val="21"/>
        </w:rPr>
        <w:t xml:space="preserve">is </w:t>
      </w:r>
      <w:r w:rsidRPr="000660FA">
        <w:rPr>
          <w:iCs/>
          <w:szCs w:val="21"/>
        </w:rPr>
        <w:t>calculated</w:t>
      </w:r>
      <w:r w:rsidRPr="000660FA">
        <w:rPr>
          <w:rFonts w:hint="eastAsia"/>
          <w:iCs/>
          <w:szCs w:val="21"/>
        </w:rPr>
        <w:t xml:space="preserve"> using the following formula: </w:t>
      </w:r>
    </w:p>
    <w:p w14:paraId="29CFE77F" w14:textId="77777777" w:rsidR="00395C88" w:rsidRPr="000660FA" w:rsidRDefault="001713E1" w:rsidP="00395C88">
      <w:pPr>
        <w:spacing w:line="360" w:lineRule="auto"/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ICI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* Spec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/>
                    <w:szCs w:val="21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Cs w:val="21"/>
          </w:rPr>
          <m:t>*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den>
        </m:f>
      </m:oMath>
      <w:r w:rsidR="00395C88" w:rsidRPr="000660FA">
        <w:rPr>
          <w:rFonts w:hint="eastAsia"/>
          <w:iCs/>
          <w:szCs w:val="21"/>
        </w:rPr>
        <w:t>,</w:t>
      </w:r>
    </w:p>
    <w:p w14:paraId="27F0C4E3" w14:textId="77777777" w:rsidR="00395C88" w:rsidRPr="000660FA" w:rsidRDefault="00395C88" w:rsidP="00395C88">
      <w:pPr>
        <w:spacing w:line="360" w:lineRule="auto"/>
        <w:rPr>
          <w:szCs w:val="21"/>
        </w:rPr>
      </w:pPr>
      <w:r w:rsidRPr="000660FA">
        <w:rPr>
          <w:rFonts w:hint="eastAsia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0660FA">
        <w:rPr>
          <w:rFonts w:hint="eastAsia"/>
          <w:iCs/>
          <w:szCs w:val="21"/>
        </w:rPr>
        <w:t xml:space="preserve"> </w:t>
      </w:r>
      <w:r w:rsidRPr="000660FA">
        <w:rPr>
          <w:iCs/>
          <w:szCs w:val="21"/>
        </w:rPr>
        <w:t xml:space="preserve">is the number of marker genes </w:t>
      </w:r>
      <w:r w:rsidRPr="000660FA">
        <w:rPr>
          <w:rFonts w:hint="eastAsia"/>
          <w:iCs/>
          <w:szCs w:val="21"/>
        </w:rPr>
        <w:t>for</w:t>
      </w:r>
      <w:r w:rsidRPr="000660FA">
        <w:rPr>
          <w:iCs/>
          <w:szCs w:val="21"/>
        </w:rPr>
        <w:t xml:space="preserve"> tissue </w:t>
      </w:r>
      <w:r w:rsidRPr="000660FA">
        <w:rPr>
          <w:i/>
          <w:szCs w:val="21"/>
        </w:rPr>
        <w:t>t</w:t>
      </w:r>
      <w:r w:rsidRPr="000660FA">
        <w:rPr>
          <w:iCs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0660FA">
        <w:rPr>
          <w:iCs/>
          <w:szCs w:val="21"/>
        </w:rPr>
        <w:t xml:space="preserve"> represents the unknown single cell expression level of marker gene </w:t>
      </w:r>
      <w:r w:rsidRPr="000660FA">
        <w:rPr>
          <w:i/>
          <w:szCs w:val="21"/>
        </w:rPr>
        <w:t>g</w:t>
      </w:r>
      <w:r w:rsidRPr="000660FA">
        <w:rPr>
          <w:iCs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0660FA">
        <w:rPr>
          <w:iCs/>
          <w:szCs w:val="21"/>
        </w:rPr>
        <w:t xml:space="preserve"> represents the unknown single cell expression status </w:t>
      </w:r>
      <w:r w:rsidRPr="000660FA">
        <w:rPr>
          <w:rFonts w:hint="eastAsia"/>
          <w:iCs/>
          <w:szCs w:val="21"/>
        </w:rPr>
        <w:t xml:space="preserve">of </w:t>
      </w:r>
      <w:r w:rsidRPr="000660FA">
        <w:rPr>
          <w:iCs/>
          <w:szCs w:val="21"/>
        </w:rPr>
        <w:t>ma</w:t>
      </w:r>
      <w:r w:rsidRPr="000660FA">
        <w:rPr>
          <w:rFonts w:hint="eastAsia"/>
          <w:iCs/>
          <w:szCs w:val="21"/>
        </w:rPr>
        <w:t>r</w:t>
      </w:r>
      <w:r w:rsidRPr="000660FA">
        <w:rPr>
          <w:iCs/>
          <w:szCs w:val="21"/>
        </w:rPr>
        <w:t>ker gene</w:t>
      </w:r>
      <w:r w:rsidRPr="000660FA">
        <w:rPr>
          <w:rFonts w:hint="eastAsia"/>
          <w:iCs/>
          <w:szCs w:val="21"/>
        </w:rPr>
        <w:t xml:space="preserve"> </w:t>
      </w:r>
      <w:r w:rsidRPr="000660FA">
        <w:rPr>
          <w:i/>
          <w:szCs w:val="21"/>
        </w:rPr>
        <w:t>g</w:t>
      </w:r>
      <w:r w:rsidRPr="000660FA">
        <w:rPr>
          <w:iCs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0660FA">
        <w:rPr>
          <w:iCs/>
          <w:szCs w:val="21"/>
        </w:rPr>
        <w:t xml:space="preserve"> </w:t>
      </w:r>
      <w:r w:rsidRPr="000660FA">
        <w:rPr>
          <w:rFonts w:hint="eastAsia"/>
          <w:iCs/>
          <w:szCs w:val="21"/>
        </w:rPr>
        <w:t xml:space="preserve">= </w:t>
      </w:r>
      <w:r w:rsidRPr="000660FA">
        <w:rPr>
          <w:iCs/>
          <w:szCs w:val="21"/>
        </w:rPr>
        <w:t>1</w:t>
      </w:r>
      <w:r w:rsidRPr="000660FA">
        <w:rPr>
          <w:rFonts w:hint="eastAsia"/>
          <w:iCs/>
          <w:szCs w:val="21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0660FA">
        <w:rPr>
          <w:iCs/>
          <w:szCs w:val="21"/>
        </w:rPr>
        <w:t xml:space="preserve"> &gt; 0</w:t>
      </w:r>
      <w:r w:rsidRPr="000660FA">
        <w:rPr>
          <w:rFonts w:hint="eastAsia"/>
          <w:iCs/>
          <w:szCs w:val="21"/>
        </w:rPr>
        <w:t>;</w:t>
      </w:r>
      <w:r w:rsidRPr="000660FA">
        <w:rPr>
          <w:iCs/>
          <w:szCs w:val="21"/>
        </w:rPr>
        <w:t xml:space="preserve"> otherwise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0660FA">
        <w:rPr>
          <w:iCs/>
          <w:szCs w:val="21"/>
        </w:rPr>
        <w:t xml:space="preserve"> </w:t>
      </w:r>
      <w:r w:rsidRPr="000660FA">
        <w:rPr>
          <w:rFonts w:hint="eastAsia"/>
          <w:iCs/>
          <w:szCs w:val="21"/>
        </w:rPr>
        <w:t>= 0</w:t>
      </w:r>
      <w:r w:rsidRPr="000660FA">
        <w:rPr>
          <w:iCs/>
          <w:szCs w:val="21"/>
        </w:rPr>
        <w:t>), and</w:t>
      </w:r>
      <m:oMath>
        <m:r>
          <w:rPr>
            <w:rFonts w:ascii="Cambria Math" w:hAnsi="Cambria Math"/>
            <w:szCs w:val="21"/>
          </w:rPr>
          <m:t xml:space="preserve"> Spec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0660FA">
        <w:rPr>
          <w:rFonts w:hint="eastAsia"/>
          <w:szCs w:val="21"/>
        </w:rPr>
        <w:t xml:space="preserve"> </w:t>
      </w:r>
      <w:r w:rsidRPr="000660FA">
        <w:rPr>
          <w:iCs/>
          <w:szCs w:val="21"/>
        </w:rPr>
        <w:t xml:space="preserve">represents the Spec score of </w:t>
      </w:r>
      <w:r w:rsidRPr="000660FA">
        <w:rPr>
          <w:rFonts w:hint="eastAsia"/>
          <w:iCs/>
          <w:szCs w:val="21"/>
        </w:rPr>
        <w:t>marker</w:t>
      </w:r>
      <w:r w:rsidRPr="000660FA">
        <w:rPr>
          <w:iCs/>
          <w:szCs w:val="21"/>
        </w:rPr>
        <w:t xml:space="preserve"> gene </w:t>
      </w:r>
      <w:r w:rsidRPr="000660FA">
        <w:rPr>
          <w:i/>
          <w:szCs w:val="21"/>
        </w:rPr>
        <w:t>g</w:t>
      </w:r>
      <w:r w:rsidRPr="000660FA">
        <w:rPr>
          <w:iCs/>
          <w:szCs w:val="21"/>
        </w:rPr>
        <w:t xml:space="preserve"> </w:t>
      </w:r>
      <w:r w:rsidRPr="000660FA">
        <w:rPr>
          <w:rFonts w:hint="eastAsia"/>
          <w:iCs/>
          <w:szCs w:val="21"/>
        </w:rPr>
        <w:t>at</w:t>
      </w:r>
      <w:r w:rsidRPr="000660FA">
        <w:rPr>
          <w:iCs/>
          <w:szCs w:val="21"/>
        </w:rPr>
        <w:t xml:space="preserve"> tissue </w:t>
      </w:r>
      <w:r w:rsidRPr="000660FA">
        <w:rPr>
          <w:i/>
          <w:szCs w:val="21"/>
        </w:rPr>
        <w:t>t</w:t>
      </w:r>
      <w:r w:rsidRPr="000660FA">
        <w:rPr>
          <w:rFonts w:hint="eastAsia"/>
          <w:szCs w:val="21"/>
        </w:rPr>
        <w:t>.</w:t>
      </w:r>
      <w:r w:rsidRPr="000660FA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Spec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0660FA">
        <w:rPr>
          <w:rFonts w:hint="eastAsia"/>
          <w:szCs w:val="21"/>
        </w:rPr>
        <w:t xml:space="preserve"> </w:t>
      </w:r>
      <w:r w:rsidRPr="000660FA">
        <w:rPr>
          <w:rFonts w:hint="eastAsia"/>
          <w:iCs/>
          <w:szCs w:val="21"/>
        </w:rPr>
        <w:t>is</w:t>
      </w:r>
      <w:r w:rsidRPr="000660FA">
        <w:rPr>
          <w:iCs/>
          <w:szCs w:val="21"/>
        </w:rPr>
        <w:t xml:space="preserve"> calculated by a law of total probability:</w:t>
      </w:r>
    </w:p>
    <w:p w14:paraId="5ABDF275" w14:textId="77777777" w:rsidR="00395C88" w:rsidRPr="000660FA" w:rsidRDefault="00395C88" w:rsidP="00395C88">
      <w:pPr>
        <w:spacing w:line="360" w:lineRule="auto"/>
        <w:jc w:val="center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Spec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</m:t>
            </m:r>
          </m:sub>
          <m:sup/>
          <m:e>
            <m:d>
              <m:dPr>
                <m:ctrlPr>
                  <w:rPr>
                    <w:rFonts w:ascii="Cambria Math" w:hAnsi="Cambria Math"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</m:nary>
      </m:oMath>
      <w:r w:rsidRPr="000660FA">
        <w:rPr>
          <w:rFonts w:hint="eastAsia"/>
          <w:iCs/>
          <w:szCs w:val="21"/>
        </w:rPr>
        <w:t>,</w:t>
      </w:r>
    </w:p>
    <w:p w14:paraId="440B62F9" w14:textId="77777777" w:rsidR="00221558" w:rsidRPr="000660FA" w:rsidRDefault="00395C88" w:rsidP="00E07B19">
      <w:pPr>
        <w:spacing w:line="360" w:lineRule="auto"/>
        <w:rPr>
          <w:iCs/>
          <w:szCs w:val="21"/>
        </w:rPr>
      </w:pPr>
      <w:r w:rsidRPr="000660FA">
        <w:rPr>
          <w:iCs/>
          <w:szCs w:val="21"/>
        </w:rPr>
        <w:t xml:space="preserve">where </w:t>
      </w:r>
      <w:r w:rsidRPr="000660FA">
        <w:rPr>
          <w:i/>
          <w:szCs w:val="21"/>
        </w:rPr>
        <w:t>P</w:t>
      </w:r>
      <w:r w:rsidRPr="000660FA">
        <w:rPr>
          <w:iCs/>
          <w:szCs w:val="21"/>
        </w:rPr>
        <w:t>(</w:t>
      </w:r>
      <w:r w:rsidRPr="000660FA">
        <w:rPr>
          <w:i/>
          <w:szCs w:val="21"/>
        </w:rPr>
        <w:t>x|t</w:t>
      </w:r>
      <w:r w:rsidRPr="000660FA">
        <w:rPr>
          <w:iCs/>
          <w:szCs w:val="21"/>
        </w:rPr>
        <w:t xml:space="preserve">) represents conditional probability of gene expression level </w:t>
      </w:r>
      <w:r w:rsidRPr="000660FA">
        <w:rPr>
          <w:i/>
          <w:szCs w:val="21"/>
        </w:rPr>
        <w:t>x</w:t>
      </w:r>
      <w:r w:rsidRPr="000660FA">
        <w:rPr>
          <w:iCs/>
          <w:szCs w:val="21"/>
        </w:rPr>
        <w:t xml:space="preserve"> at</w:t>
      </w:r>
      <w:r w:rsidRPr="000660FA">
        <w:rPr>
          <w:rFonts w:hint="eastAsia"/>
          <w:iCs/>
          <w:szCs w:val="21"/>
        </w:rPr>
        <w:t xml:space="preserve"> </w:t>
      </w:r>
      <w:r w:rsidRPr="000660FA">
        <w:rPr>
          <w:iCs/>
          <w:szCs w:val="21"/>
        </w:rPr>
        <w:t xml:space="preserve">given tissue </w:t>
      </w:r>
      <w:r w:rsidRPr="000660FA">
        <w:rPr>
          <w:i/>
          <w:szCs w:val="21"/>
        </w:rPr>
        <w:t>t</w:t>
      </w:r>
      <w:r w:rsidRPr="000660FA">
        <w:rPr>
          <w:iCs/>
          <w:szCs w:val="21"/>
        </w:rPr>
        <w:t xml:space="preserve">, and the </w:t>
      </w:r>
      <w:r w:rsidRPr="000660FA">
        <w:rPr>
          <w:i/>
          <w:szCs w:val="21"/>
        </w:rPr>
        <w:t>P</w:t>
      </w:r>
      <w:r w:rsidRPr="000660FA">
        <w:rPr>
          <w:iCs/>
          <w:szCs w:val="21"/>
        </w:rPr>
        <w:t>(</w:t>
      </w:r>
      <w:r w:rsidRPr="000660FA">
        <w:rPr>
          <w:i/>
          <w:szCs w:val="21"/>
        </w:rPr>
        <w:t>t|x</w:t>
      </w:r>
      <w:r w:rsidRPr="000660FA">
        <w:rPr>
          <w:iCs/>
          <w:szCs w:val="21"/>
        </w:rPr>
        <w:t xml:space="preserve">) represents conditional probability of the tissue </w:t>
      </w:r>
      <w:r w:rsidRPr="000660FA">
        <w:rPr>
          <w:i/>
          <w:szCs w:val="21"/>
        </w:rPr>
        <w:t>t</w:t>
      </w:r>
      <w:r w:rsidRPr="000660FA">
        <w:rPr>
          <w:iCs/>
          <w:szCs w:val="21"/>
        </w:rPr>
        <w:t xml:space="preserve"> given </w:t>
      </w:r>
      <w:r w:rsidRPr="000660FA">
        <w:rPr>
          <w:rFonts w:hint="eastAsia"/>
          <w:iCs/>
          <w:szCs w:val="21"/>
        </w:rPr>
        <w:t xml:space="preserve">at </w:t>
      </w:r>
      <w:r w:rsidRPr="000660FA">
        <w:rPr>
          <w:iCs/>
          <w:szCs w:val="21"/>
        </w:rPr>
        <w:t xml:space="preserve">gene expression level </w:t>
      </w:r>
      <w:r w:rsidRPr="000660FA">
        <w:rPr>
          <w:i/>
          <w:szCs w:val="21"/>
        </w:rPr>
        <w:t>x</w:t>
      </w:r>
      <w:r w:rsidRPr="000660FA">
        <w:rPr>
          <w:iCs/>
          <w:szCs w:val="21"/>
        </w:rPr>
        <w:t>.</w:t>
      </w:r>
    </w:p>
    <w:p w14:paraId="03E0B697" w14:textId="77777777" w:rsidR="00221558" w:rsidRDefault="00221558" w:rsidP="00395C88">
      <w:pPr>
        <w:rPr>
          <w:iCs/>
          <w:sz w:val="24"/>
          <w:szCs w:val="24"/>
        </w:rPr>
      </w:pPr>
    </w:p>
    <w:p w14:paraId="5EC960F2" w14:textId="77777777" w:rsidR="00221558" w:rsidRPr="00221558" w:rsidRDefault="00221558" w:rsidP="00395C88">
      <w:pPr>
        <w:rPr>
          <w:b/>
          <w:iCs/>
          <w:sz w:val="24"/>
          <w:szCs w:val="24"/>
        </w:rPr>
      </w:pPr>
      <w:r w:rsidRPr="00221558">
        <w:rPr>
          <w:rFonts w:hint="eastAsia"/>
          <w:b/>
          <w:iCs/>
          <w:sz w:val="24"/>
          <w:szCs w:val="24"/>
        </w:rPr>
        <w:t>Supplemental References</w:t>
      </w:r>
    </w:p>
    <w:p w14:paraId="6E99168D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szCs w:val="20"/>
        </w:rPr>
        <w:fldChar w:fldCharType="begin"/>
      </w:r>
      <w:r w:rsidRPr="00363B48">
        <w:rPr>
          <w:szCs w:val="20"/>
        </w:rPr>
        <w:instrText xml:space="preserve"> ADDIN EN.REFLIST </w:instrText>
      </w:r>
      <w:r w:rsidRPr="00363B48">
        <w:rPr>
          <w:szCs w:val="20"/>
        </w:rPr>
        <w:fldChar w:fldCharType="separate"/>
      </w:r>
      <w:r w:rsidRPr="00363B48">
        <w:rPr>
          <w:noProof/>
          <w:szCs w:val="20"/>
        </w:rPr>
        <w:t>[1] Tang F, Barbacioru C, Nordman E, Li B, Xu N, Bashkirov VI,</w:t>
      </w:r>
      <w:r w:rsidRPr="00363B48">
        <w:rPr>
          <w:i/>
          <w:noProof/>
          <w:szCs w:val="20"/>
        </w:rPr>
        <w:t xml:space="preserve"> et al</w:t>
      </w:r>
      <w:r w:rsidRPr="00363B48">
        <w:rPr>
          <w:noProof/>
          <w:szCs w:val="20"/>
        </w:rPr>
        <w:t xml:space="preserve">. RNA-Seq analysis to capture the transcriptome landscape of a single cell. </w:t>
      </w:r>
      <w:r w:rsidRPr="00363B48">
        <w:rPr>
          <w:i/>
          <w:noProof/>
          <w:szCs w:val="20"/>
        </w:rPr>
        <w:t>Nat Protoc</w:t>
      </w:r>
      <w:r w:rsidRPr="00363B48">
        <w:rPr>
          <w:noProof/>
          <w:szCs w:val="20"/>
        </w:rPr>
        <w:t xml:space="preserve"> 2010;</w:t>
      </w:r>
      <w:r w:rsidRPr="00363B48">
        <w:rPr>
          <w:b/>
          <w:noProof/>
          <w:szCs w:val="20"/>
        </w:rPr>
        <w:t>5</w:t>
      </w:r>
      <w:r w:rsidRPr="00363B48">
        <w:rPr>
          <w:noProof/>
          <w:szCs w:val="20"/>
        </w:rPr>
        <w:t>:516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35.</w:t>
      </w:r>
    </w:p>
    <w:p w14:paraId="02031BFB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 xml:space="preserve">[2] Butler A, Hoffman P, Smibert P, Papalexi E, Satija R. Integrating single-cell transcriptomic data across different conditions, technologies, and species. </w:t>
      </w:r>
      <w:r w:rsidRPr="00363B48">
        <w:rPr>
          <w:i/>
          <w:noProof/>
          <w:szCs w:val="20"/>
        </w:rPr>
        <w:t xml:space="preserve">Nat Biotechnol </w:t>
      </w:r>
      <w:r w:rsidRPr="00363B48">
        <w:rPr>
          <w:noProof/>
          <w:szCs w:val="20"/>
        </w:rPr>
        <w:t>2018;</w:t>
      </w:r>
      <w:r w:rsidRPr="00363B48">
        <w:rPr>
          <w:b/>
          <w:noProof/>
          <w:szCs w:val="20"/>
        </w:rPr>
        <w:t>36</w:t>
      </w:r>
      <w:r w:rsidRPr="00363B48">
        <w:rPr>
          <w:noProof/>
          <w:szCs w:val="20"/>
        </w:rPr>
        <w:t>:411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20.</w:t>
      </w:r>
    </w:p>
    <w:p w14:paraId="4C55304B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 xml:space="preserve">[3] Shulse CN, Cole BJ, Ciobanu D, Lin J, Yoshinaga Y, Gouran M, </w:t>
      </w:r>
      <w:r w:rsidRPr="00363B48">
        <w:rPr>
          <w:i/>
          <w:noProof/>
          <w:szCs w:val="20"/>
        </w:rPr>
        <w:t>et al</w:t>
      </w:r>
      <w:r w:rsidRPr="00363B48">
        <w:rPr>
          <w:noProof/>
          <w:szCs w:val="20"/>
        </w:rPr>
        <w:t>. High-</w:t>
      </w:r>
      <w:r w:rsidR="00C07CBA" w:rsidRPr="00363B48">
        <w:rPr>
          <w:noProof/>
          <w:szCs w:val="20"/>
        </w:rPr>
        <w:t>throughput single-cell transcriptome profiling of plant cell types</w:t>
      </w:r>
      <w:r w:rsidRPr="00363B48">
        <w:rPr>
          <w:noProof/>
          <w:szCs w:val="20"/>
        </w:rPr>
        <w:t xml:space="preserve">. </w:t>
      </w:r>
      <w:r w:rsidRPr="00363B48">
        <w:rPr>
          <w:i/>
          <w:noProof/>
          <w:szCs w:val="20"/>
        </w:rPr>
        <w:t>Cell Rep</w:t>
      </w:r>
      <w:r w:rsidRPr="00363B48">
        <w:rPr>
          <w:noProof/>
          <w:szCs w:val="20"/>
        </w:rPr>
        <w:t xml:space="preserve"> 2019;</w:t>
      </w:r>
      <w:r w:rsidRPr="00363B48">
        <w:rPr>
          <w:b/>
          <w:noProof/>
          <w:szCs w:val="20"/>
        </w:rPr>
        <w:t>27</w:t>
      </w:r>
      <w:r w:rsidRPr="00363B48">
        <w:rPr>
          <w:noProof/>
          <w:szCs w:val="20"/>
        </w:rPr>
        <w:t>:2241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7 e4.</w:t>
      </w:r>
    </w:p>
    <w:p w14:paraId="7B2A8B5B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>[4] Birnbaum KD, Kussell E. Measuring cell identity in noisy biological systems.</w:t>
      </w:r>
      <w:r w:rsidRPr="00363B48">
        <w:rPr>
          <w:i/>
          <w:noProof/>
          <w:szCs w:val="20"/>
        </w:rPr>
        <w:t xml:space="preserve"> Nucleic Acids Res </w:t>
      </w:r>
      <w:r w:rsidRPr="00363B48">
        <w:rPr>
          <w:noProof/>
          <w:szCs w:val="20"/>
        </w:rPr>
        <w:t>2011;</w:t>
      </w:r>
      <w:r w:rsidRPr="00363B48">
        <w:rPr>
          <w:b/>
          <w:noProof/>
          <w:szCs w:val="20"/>
        </w:rPr>
        <w:t>39</w:t>
      </w:r>
      <w:r w:rsidRPr="00363B48">
        <w:rPr>
          <w:noProof/>
          <w:szCs w:val="20"/>
        </w:rPr>
        <w:t>:9093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107.</w:t>
      </w:r>
    </w:p>
    <w:p w14:paraId="2A31184C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 xml:space="preserve">[5] Efroni I, Ip PL, Nawy T, Mello A, Birnbaum KD. Quantification of cell identity from single-cell gene expression profiles. </w:t>
      </w:r>
      <w:r w:rsidRPr="00363B48">
        <w:rPr>
          <w:i/>
          <w:noProof/>
          <w:szCs w:val="20"/>
        </w:rPr>
        <w:t>Genome Biol</w:t>
      </w:r>
      <w:r w:rsidRPr="00363B48">
        <w:rPr>
          <w:noProof/>
          <w:szCs w:val="20"/>
        </w:rPr>
        <w:t xml:space="preserve"> 2015;</w:t>
      </w:r>
      <w:r w:rsidRPr="00363B48">
        <w:rPr>
          <w:b/>
          <w:noProof/>
          <w:szCs w:val="20"/>
        </w:rPr>
        <w:t>16</w:t>
      </w:r>
      <w:r w:rsidRPr="00363B48">
        <w:rPr>
          <w:noProof/>
          <w:szCs w:val="20"/>
        </w:rPr>
        <w:t>:9.</w:t>
      </w:r>
    </w:p>
    <w:p w14:paraId="387DE75D" w14:textId="77777777" w:rsidR="00221558" w:rsidRDefault="007815BD" w:rsidP="00C07CBA">
      <w:pPr>
        <w:spacing w:line="360" w:lineRule="auto"/>
      </w:pPr>
      <w:r w:rsidRPr="00363B48">
        <w:rPr>
          <w:sz w:val="20"/>
          <w:szCs w:val="20"/>
        </w:rPr>
        <w:fldChar w:fldCharType="end"/>
      </w:r>
    </w:p>
    <w:sectPr w:rsidR="0022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28C70" w14:textId="77777777" w:rsidR="001713E1" w:rsidRDefault="001713E1" w:rsidP="00252E0B">
      <w:r>
        <w:separator/>
      </w:r>
    </w:p>
  </w:endnote>
  <w:endnote w:type="continuationSeparator" w:id="0">
    <w:p w14:paraId="69B9EE97" w14:textId="77777777" w:rsidR="001713E1" w:rsidRDefault="001713E1" w:rsidP="0025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EB035" w14:textId="77777777" w:rsidR="001713E1" w:rsidRDefault="001713E1" w:rsidP="00252E0B">
      <w:r>
        <w:separator/>
      </w:r>
    </w:p>
  </w:footnote>
  <w:footnote w:type="continuationSeparator" w:id="0">
    <w:p w14:paraId="7BA667DF" w14:textId="77777777" w:rsidR="001713E1" w:rsidRDefault="001713E1" w:rsidP="00252E0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zhuod">
    <w15:presenceInfo w15:providerId="None" w15:userId="chenzhu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GPB-Endnote-Templat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55wrwf97xfz5nerdep5afzct0p2xsx5e22f&quot;&gt;vegan&lt;record-ids&gt;&lt;item&gt;75&lt;/item&gt;&lt;/record-ids&gt;&lt;/item&gt;&lt;/Libraries&gt;"/>
  </w:docVars>
  <w:rsids>
    <w:rsidRoot w:val="00CD56F0"/>
    <w:rsid w:val="000140AA"/>
    <w:rsid w:val="000660FA"/>
    <w:rsid w:val="000972EE"/>
    <w:rsid w:val="00160721"/>
    <w:rsid w:val="001713E1"/>
    <w:rsid w:val="001A16C2"/>
    <w:rsid w:val="00221558"/>
    <w:rsid w:val="00252E0B"/>
    <w:rsid w:val="00363B48"/>
    <w:rsid w:val="00375D45"/>
    <w:rsid w:val="00395C88"/>
    <w:rsid w:val="003A280A"/>
    <w:rsid w:val="003B79EF"/>
    <w:rsid w:val="003C171E"/>
    <w:rsid w:val="00484DAD"/>
    <w:rsid w:val="005574F1"/>
    <w:rsid w:val="00602CB2"/>
    <w:rsid w:val="006147DE"/>
    <w:rsid w:val="00626B89"/>
    <w:rsid w:val="006866E4"/>
    <w:rsid w:val="00722CA6"/>
    <w:rsid w:val="007815BD"/>
    <w:rsid w:val="008D66D0"/>
    <w:rsid w:val="009747EC"/>
    <w:rsid w:val="00A23A6F"/>
    <w:rsid w:val="00A44722"/>
    <w:rsid w:val="00B911E8"/>
    <w:rsid w:val="00C07CBA"/>
    <w:rsid w:val="00CD51B6"/>
    <w:rsid w:val="00CD56F0"/>
    <w:rsid w:val="00DA148E"/>
    <w:rsid w:val="00E07B19"/>
    <w:rsid w:val="00E23B53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EE66"/>
  <w15:docId w15:val="{A2E51624-06A4-4C57-B644-F7CE8160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C88"/>
    <w:pPr>
      <w:widowControl w:val="0"/>
      <w:jc w:val="both"/>
    </w:pPr>
    <w:rPr>
      <w:rFonts w:ascii="Times New Roman" w:eastAsia="楷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C8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5C88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221558"/>
    <w:rPr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221558"/>
    <w:rPr>
      <w:rFonts w:ascii="Times New Roman" w:eastAsia="楷体" w:hAnsi="Times New Roman" w:cs="Times New Roman"/>
      <w:sz w:val="20"/>
    </w:rPr>
  </w:style>
  <w:style w:type="character" w:styleId="a5">
    <w:name w:val="Hyperlink"/>
    <w:basedOn w:val="a0"/>
    <w:uiPriority w:val="99"/>
    <w:unhideWhenUsed/>
    <w:qFormat/>
    <w:rsid w:val="008D66D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22CA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5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5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7815BD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7815BD"/>
    <w:rPr>
      <w:rFonts w:ascii="Times New Roman" w:eastAsia="楷体" w:hAnsi="Times New Roman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1692</Words>
  <Characters>9651</Characters>
  <Application>Microsoft Office Word</Application>
  <DocSecurity>0</DocSecurity>
  <Lines>80</Lines>
  <Paragraphs>22</Paragraphs>
  <ScaleCrop>false</ScaleCrop>
  <Company>Bioinfo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马闯</dc:creator>
  <cp:keywords/>
  <dc:description/>
  <cp:lastModifiedBy>chenzhuod</cp:lastModifiedBy>
  <cp:revision>27</cp:revision>
  <dcterms:created xsi:type="dcterms:W3CDTF">2020-11-30T00:33:00Z</dcterms:created>
  <dcterms:modified xsi:type="dcterms:W3CDTF">2021-01-13T02:22:00Z</dcterms:modified>
</cp:coreProperties>
</file>